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525EA" w14:textId="0C8D6C57" w:rsidR="00280096" w:rsidRDefault="005310CA" w:rsidP="00280096">
      <w:pPr>
        <w:pStyle w:val="Title"/>
      </w:pPr>
      <w:r>
        <w:t>Smart Fan - BLE</w:t>
      </w:r>
    </w:p>
    <w:p w14:paraId="3A6C5C99" w14:textId="77777777" w:rsidR="00280096" w:rsidRPr="00ED1DF7" w:rsidRDefault="00280096" w:rsidP="00280096">
      <w:pPr>
        <w:pStyle w:val="Title"/>
        <w:rPr>
          <w:sz w:val="48"/>
          <w:szCs w:val="48"/>
        </w:rPr>
      </w:pPr>
      <w:r w:rsidRPr="00ED1DF7">
        <w:rPr>
          <w:sz w:val="48"/>
          <w:szCs w:val="48"/>
        </w:rPr>
        <w:t>Functional Requirements</w:t>
      </w:r>
    </w:p>
    <w:p w14:paraId="6A292435" w14:textId="77777777" w:rsidR="00280096" w:rsidRDefault="00280096"/>
    <w:p w14:paraId="475F0229" w14:textId="47F79203" w:rsidR="00ED1DF7" w:rsidRDefault="00611D9F">
      <w:r>
        <w:t xml:space="preserve">This document </w:t>
      </w:r>
      <w:r w:rsidR="00C1107D">
        <w:t xml:space="preserve">specifies deliverables and functional requirements </w:t>
      </w:r>
      <w:r>
        <w:t xml:space="preserve">for the </w:t>
      </w:r>
      <w:r w:rsidR="005310CA" w:rsidRPr="005310CA">
        <w:t>Smart Fan App</w:t>
      </w:r>
      <w:r>
        <w:t xml:space="preserve">  </w:t>
      </w:r>
    </w:p>
    <w:p w14:paraId="22E2B0DE" w14:textId="77777777" w:rsidR="00166A04" w:rsidRDefault="00166A04"/>
    <w:p w14:paraId="6DA8038C" w14:textId="77777777" w:rsidR="00166A04" w:rsidRDefault="00166A04" w:rsidP="00166A04">
      <w:pPr>
        <w:pStyle w:val="Heading1"/>
      </w:pPr>
      <w:bookmarkStart w:id="0" w:name="_Toc17563485"/>
      <w:r>
        <w:t>Revision History</w:t>
      </w:r>
      <w:bookmarkEnd w:id="0"/>
    </w:p>
    <w:tbl>
      <w:tblPr>
        <w:tblW w:w="9375" w:type="dxa"/>
        <w:tblInd w:w="93" w:type="dxa"/>
        <w:tblBorders>
          <w:insideH w:val="single" w:sz="4" w:space="0" w:color="A6A6A6"/>
          <w:insideV w:val="single" w:sz="4" w:space="0" w:color="D9D9D9"/>
        </w:tblBorders>
        <w:tblLook w:val="04A0" w:firstRow="1" w:lastRow="0" w:firstColumn="1" w:lastColumn="0" w:noHBand="0" w:noVBand="1"/>
      </w:tblPr>
      <w:tblGrid>
        <w:gridCol w:w="1275"/>
        <w:gridCol w:w="1350"/>
        <w:gridCol w:w="6750"/>
      </w:tblGrid>
      <w:tr w:rsidR="00166A04" w:rsidRPr="00567AA4" w14:paraId="42C199E0" w14:textId="77777777" w:rsidTr="002936A4">
        <w:trPr>
          <w:trHeight w:val="720"/>
        </w:trPr>
        <w:tc>
          <w:tcPr>
            <w:tcW w:w="1275" w:type="dxa"/>
            <w:shd w:val="clear" w:color="auto" w:fill="D9D9D9"/>
            <w:vAlign w:val="center"/>
            <w:hideMark/>
          </w:tcPr>
          <w:p w14:paraId="619CF5F6" w14:textId="77777777" w:rsidR="00166A04" w:rsidRPr="00567AA4" w:rsidRDefault="00166A04" w:rsidP="00166A04">
            <w:pPr>
              <w:pStyle w:val="Heading3"/>
            </w:pPr>
            <w:bookmarkStart w:id="1" w:name="_Toc17563486"/>
            <w:r w:rsidRPr="00567AA4">
              <w:t>Date</w:t>
            </w:r>
            <w:bookmarkEnd w:id="1"/>
          </w:p>
        </w:tc>
        <w:tc>
          <w:tcPr>
            <w:tcW w:w="1350" w:type="dxa"/>
            <w:shd w:val="clear" w:color="auto" w:fill="D9D9D9"/>
            <w:vAlign w:val="center"/>
            <w:hideMark/>
          </w:tcPr>
          <w:p w14:paraId="5D94D1FB" w14:textId="77777777" w:rsidR="00166A04" w:rsidRPr="00567AA4" w:rsidRDefault="00166A04" w:rsidP="00166A04">
            <w:pPr>
              <w:pStyle w:val="Heading3"/>
            </w:pPr>
            <w:bookmarkStart w:id="2" w:name="_Toc17563487"/>
            <w:r w:rsidRPr="00567AA4">
              <w:t>Version</w:t>
            </w:r>
            <w:bookmarkEnd w:id="2"/>
          </w:p>
        </w:tc>
        <w:tc>
          <w:tcPr>
            <w:tcW w:w="6750" w:type="dxa"/>
            <w:shd w:val="clear" w:color="auto" w:fill="D9D9D9"/>
            <w:vAlign w:val="center"/>
            <w:hideMark/>
          </w:tcPr>
          <w:p w14:paraId="31486E70" w14:textId="77777777" w:rsidR="00166A04" w:rsidRPr="00567AA4" w:rsidRDefault="00166A04" w:rsidP="00166A04">
            <w:pPr>
              <w:pStyle w:val="Heading3"/>
            </w:pPr>
            <w:bookmarkStart w:id="3" w:name="_Toc17563488"/>
            <w:r w:rsidRPr="00567AA4">
              <w:t>Description of Revision</w:t>
            </w:r>
            <w:bookmarkEnd w:id="3"/>
          </w:p>
        </w:tc>
      </w:tr>
      <w:tr w:rsidR="00166A04" w:rsidRPr="00567AA4" w14:paraId="786F4A8D" w14:textId="77777777" w:rsidTr="002936A4">
        <w:trPr>
          <w:trHeight w:val="65"/>
        </w:trPr>
        <w:tc>
          <w:tcPr>
            <w:tcW w:w="1275" w:type="dxa"/>
            <w:shd w:val="clear" w:color="auto" w:fill="auto"/>
            <w:vAlign w:val="bottom"/>
          </w:tcPr>
          <w:p w14:paraId="18390264" w14:textId="62BCC47E" w:rsidR="00166A04" w:rsidRPr="0090648A" w:rsidRDefault="009725CE" w:rsidP="002936A4">
            <w:pPr>
              <w:spacing w:after="0"/>
              <w:jc w:val="center"/>
              <w:rPr>
                <w:rFonts w:ascii="Arial" w:hAnsi="Arial" w:cs="Arial"/>
                <w:sz w:val="18"/>
                <w:szCs w:val="18"/>
              </w:rPr>
            </w:pPr>
            <w:r>
              <w:rPr>
                <w:rFonts w:ascii="Arial" w:hAnsi="Arial" w:cs="Arial"/>
                <w:sz w:val="18"/>
                <w:szCs w:val="18"/>
              </w:rPr>
              <w:t>2</w:t>
            </w:r>
            <w:r w:rsidR="005310CA">
              <w:rPr>
                <w:rFonts w:ascii="Arial" w:hAnsi="Arial" w:cs="Arial"/>
                <w:sz w:val="18"/>
                <w:szCs w:val="18"/>
              </w:rPr>
              <w:t>4/</w:t>
            </w:r>
            <w:r>
              <w:rPr>
                <w:rFonts w:ascii="Arial" w:hAnsi="Arial" w:cs="Arial"/>
                <w:sz w:val="18"/>
                <w:szCs w:val="18"/>
              </w:rPr>
              <w:t>0</w:t>
            </w:r>
            <w:r w:rsidR="005310CA">
              <w:rPr>
                <w:rFonts w:ascii="Arial" w:hAnsi="Arial" w:cs="Arial"/>
                <w:sz w:val="18"/>
                <w:szCs w:val="18"/>
              </w:rPr>
              <w:t>8</w:t>
            </w:r>
            <w:r>
              <w:rPr>
                <w:rFonts w:ascii="Arial" w:hAnsi="Arial" w:cs="Arial"/>
                <w:sz w:val="18"/>
                <w:szCs w:val="18"/>
              </w:rPr>
              <w:t>/2019</w:t>
            </w:r>
          </w:p>
        </w:tc>
        <w:tc>
          <w:tcPr>
            <w:tcW w:w="1350" w:type="dxa"/>
            <w:shd w:val="clear" w:color="auto" w:fill="auto"/>
            <w:noWrap/>
            <w:vAlign w:val="bottom"/>
          </w:tcPr>
          <w:p w14:paraId="5E1D6BE6" w14:textId="77777777" w:rsidR="00166A04" w:rsidRPr="0090648A" w:rsidRDefault="00166A04" w:rsidP="002936A4">
            <w:pPr>
              <w:spacing w:after="0"/>
              <w:jc w:val="center"/>
              <w:rPr>
                <w:rFonts w:ascii="Arial" w:hAnsi="Arial" w:cs="Arial"/>
                <w:sz w:val="18"/>
                <w:szCs w:val="18"/>
              </w:rPr>
            </w:pPr>
            <w:r>
              <w:rPr>
                <w:rFonts w:ascii="Arial" w:hAnsi="Arial" w:cs="Arial"/>
                <w:sz w:val="18"/>
                <w:szCs w:val="18"/>
              </w:rPr>
              <w:t>01.00</w:t>
            </w:r>
          </w:p>
        </w:tc>
        <w:tc>
          <w:tcPr>
            <w:tcW w:w="6750" w:type="dxa"/>
            <w:shd w:val="clear" w:color="auto" w:fill="auto"/>
            <w:noWrap/>
            <w:vAlign w:val="bottom"/>
          </w:tcPr>
          <w:p w14:paraId="29C151E3" w14:textId="26C91C29" w:rsidR="00166A04" w:rsidRPr="0090648A" w:rsidRDefault="00166A04" w:rsidP="002936A4">
            <w:pPr>
              <w:spacing w:after="0"/>
              <w:rPr>
                <w:rFonts w:ascii="Arial" w:hAnsi="Arial" w:cs="Arial"/>
                <w:sz w:val="18"/>
                <w:szCs w:val="18"/>
              </w:rPr>
            </w:pPr>
            <w:r>
              <w:rPr>
                <w:rFonts w:ascii="Arial" w:hAnsi="Arial" w:cs="Arial"/>
                <w:sz w:val="18"/>
                <w:szCs w:val="18"/>
              </w:rPr>
              <w:t>Initial document creation</w:t>
            </w:r>
          </w:p>
        </w:tc>
      </w:tr>
      <w:tr w:rsidR="00166A04" w:rsidRPr="00567AA4" w14:paraId="58475584" w14:textId="77777777" w:rsidTr="002936A4">
        <w:trPr>
          <w:trHeight w:val="255"/>
        </w:trPr>
        <w:tc>
          <w:tcPr>
            <w:tcW w:w="1275" w:type="dxa"/>
            <w:shd w:val="clear" w:color="auto" w:fill="auto"/>
            <w:vAlign w:val="bottom"/>
          </w:tcPr>
          <w:p w14:paraId="4D3C3E13" w14:textId="77777777" w:rsidR="00166A04" w:rsidRPr="0090648A" w:rsidRDefault="00166A04" w:rsidP="002936A4">
            <w:pPr>
              <w:spacing w:after="0"/>
              <w:jc w:val="center"/>
              <w:rPr>
                <w:rFonts w:ascii="Arial" w:hAnsi="Arial" w:cs="Arial"/>
                <w:sz w:val="18"/>
                <w:szCs w:val="18"/>
              </w:rPr>
            </w:pPr>
          </w:p>
        </w:tc>
        <w:tc>
          <w:tcPr>
            <w:tcW w:w="1350" w:type="dxa"/>
            <w:shd w:val="clear" w:color="auto" w:fill="auto"/>
            <w:noWrap/>
            <w:vAlign w:val="bottom"/>
          </w:tcPr>
          <w:p w14:paraId="1B264C4D" w14:textId="77777777" w:rsidR="00166A04" w:rsidRPr="0090648A" w:rsidRDefault="00166A04" w:rsidP="002936A4">
            <w:pPr>
              <w:spacing w:after="0"/>
              <w:jc w:val="center"/>
              <w:rPr>
                <w:rFonts w:ascii="Arial" w:hAnsi="Arial" w:cs="Arial"/>
                <w:sz w:val="18"/>
                <w:szCs w:val="18"/>
              </w:rPr>
            </w:pPr>
          </w:p>
        </w:tc>
        <w:tc>
          <w:tcPr>
            <w:tcW w:w="6750" w:type="dxa"/>
            <w:shd w:val="clear" w:color="auto" w:fill="auto"/>
            <w:noWrap/>
            <w:vAlign w:val="bottom"/>
          </w:tcPr>
          <w:p w14:paraId="2749E0F1" w14:textId="77777777" w:rsidR="00166A04" w:rsidRPr="0090648A" w:rsidRDefault="00166A04" w:rsidP="002936A4">
            <w:pPr>
              <w:spacing w:after="0"/>
              <w:rPr>
                <w:rFonts w:ascii="Arial" w:hAnsi="Arial" w:cs="Arial"/>
                <w:sz w:val="18"/>
                <w:szCs w:val="18"/>
              </w:rPr>
            </w:pPr>
          </w:p>
        </w:tc>
      </w:tr>
      <w:tr w:rsidR="00166A04" w:rsidRPr="00567AA4" w14:paraId="3F86DB1D" w14:textId="77777777" w:rsidTr="002936A4">
        <w:trPr>
          <w:trHeight w:val="255"/>
        </w:trPr>
        <w:tc>
          <w:tcPr>
            <w:tcW w:w="1275" w:type="dxa"/>
            <w:shd w:val="clear" w:color="auto" w:fill="auto"/>
            <w:vAlign w:val="bottom"/>
          </w:tcPr>
          <w:p w14:paraId="43A88C3C" w14:textId="77777777" w:rsidR="00166A04" w:rsidRPr="0090648A" w:rsidRDefault="00166A04" w:rsidP="002936A4">
            <w:pPr>
              <w:spacing w:after="0"/>
              <w:jc w:val="center"/>
              <w:rPr>
                <w:rFonts w:ascii="Arial" w:hAnsi="Arial" w:cs="Arial"/>
                <w:sz w:val="18"/>
                <w:szCs w:val="18"/>
              </w:rPr>
            </w:pPr>
          </w:p>
        </w:tc>
        <w:tc>
          <w:tcPr>
            <w:tcW w:w="1350" w:type="dxa"/>
            <w:shd w:val="clear" w:color="auto" w:fill="auto"/>
            <w:noWrap/>
            <w:vAlign w:val="bottom"/>
          </w:tcPr>
          <w:p w14:paraId="3418A720" w14:textId="77777777" w:rsidR="00166A04" w:rsidRPr="0090648A" w:rsidRDefault="00166A04" w:rsidP="002936A4">
            <w:pPr>
              <w:spacing w:after="0"/>
              <w:jc w:val="center"/>
              <w:rPr>
                <w:rFonts w:ascii="Arial" w:hAnsi="Arial" w:cs="Arial"/>
                <w:sz w:val="18"/>
                <w:szCs w:val="18"/>
              </w:rPr>
            </w:pPr>
          </w:p>
        </w:tc>
        <w:tc>
          <w:tcPr>
            <w:tcW w:w="6750" w:type="dxa"/>
            <w:shd w:val="clear" w:color="auto" w:fill="auto"/>
            <w:noWrap/>
            <w:vAlign w:val="bottom"/>
          </w:tcPr>
          <w:p w14:paraId="30D03B7C" w14:textId="77777777" w:rsidR="00166A04" w:rsidRPr="0090648A" w:rsidRDefault="00166A04" w:rsidP="002936A4">
            <w:pPr>
              <w:spacing w:after="0"/>
              <w:rPr>
                <w:rFonts w:ascii="Arial" w:hAnsi="Arial" w:cs="Arial"/>
                <w:sz w:val="18"/>
                <w:szCs w:val="18"/>
              </w:rPr>
            </w:pPr>
          </w:p>
        </w:tc>
      </w:tr>
      <w:tr w:rsidR="00166A04" w:rsidRPr="00567AA4" w14:paraId="4156A95F" w14:textId="77777777" w:rsidTr="002936A4">
        <w:trPr>
          <w:trHeight w:val="255"/>
        </w:trPr>
        <w:tc>
          <w:tcPr>
            <w:tcW w:w="1275" w:type="dxa"/>
            <w:shd w:val="clear" w:color="auto" w:fill="auto"/>
            <w:vAlign w:val="bottom"/>
          </w:tcPr>
          <w:p w14:paraId="3390C3EC" w14:textId="77777777" w:rsidR="00166A04" w:rsidRPr="0090648A" w:rsidRDefault="00166A04" w:rsidP="002936A4">
            <w:pPr>
              <w:spacing w:after="0"/>
              <w:jc w:val="center"/>
              <w:rPr>
                <w:rFonts w:ascii="Arial" w:hAnsi="Arial" w:cs="Arial"/>
                <w:sz w:val="18"/>
                <w:szCs w:val="18"/>
              </w:rPr>
            </w:pPr>
          </w:p>
        </w:tc>
        <w:tc>
          <w:tcPr>
            <w:tcW w:w="1350" w:type="dxa"/>
            <w:shd w:val="clear" w:color="auto" w:fill="auto"/>
            <w:noWrap/>
            <w:vAlign w:val="bottom"/>
          </w:tcPr>
          <w:p w14:paraId="53B90D26" w14:textId="77777777" w:rsidR="00166A04" w:rsidRPr="0090648A" w:rsidRDefault="00166A04" w:rsidP="002936A4">
            <w:pPr>
              <w:spacing w:after="0"/>
              <w:jc w:val="center"/>
              <w:rPr>
                <w:rFonts w:ascii="Arial" w:hAnsi="Arial" w:cs="Arial"/>
                <w:sz w:val="18"/>
                <w:szCs w:val="18"/>
              </w:rPr>
            </w:pPr>
          </w:p>
        </w:tc>
        <w:tc>
          <w:tcPr>
            <w:tcW w:w="6750" w:type="dxa"/>
            <w:shd w:val="clear" w:color="auto" w:fill="auto"/>
            <w:noWrap/>
            <w:vAlign w:val="bottom"/>
          </w:tcPr>
          <w:p w14:paraId="7D3A5187" w14:textId="77777777" w:rsidR="00166A04" w:rsidRPr="0090648A" w:rsidRDefault="00166A04" w:rsidP="002936A4">
            <w:pPr>
              <w:spacing w:after="0"/>
              <w:rPr>
                <w:rFonts w:ascii="Arial" w:hAnsi="Arial" w:cs="Arial"/>
                <w:sz w:val="18"/>
                <w:szCs w:val="18"/>
              </w:rPr>
            </w:pPr>
          </w:p>
        </w:tc>
      </w:tr>
      <w:tr w:rsidR="00166A04" w:rsidRPr="00567AA4" w14:paraId="4F2A4212" w14:textId="77777777" w:rsidTr="002936A4">
        <w:trPr>
          <w:trHeight w:val="255"/>
        </w:trPr>
        <w:tc>
          <w:tcPr>
            <w:tcW w:w="1275" w:type="dxa"/>
            <w:shd w:val="clear" w:color="auto" w:fill="auto"/>
            <w:vAlign w:val="bottom"/>
          </w:tcPr>
          <w:p w14:paraId="34AC68C5" w14:textId="77777777" w:rsidR="00166A04" w:rsidRPr="0090648A" w:rsidRDefault="00166A04" w:rsidP="002936A4">
            <w:pPr>
              <w:spacing w:after="0"/>
              <w:jc w:val="center"/>
              <w:rPr>
                <w:rFonts w:ascii="Arial" w:hAnsi="Arial" w:cs="Arial"/>
                <w:sz w:val="18"/>
                <w:szCs w:val="18"/>
              </w:rPr>
            </w:pPr>
          </w:p>
        </w:tc>
        <w:tc>
          <w:tcPr>
            <w:tcW w:w="1350" w:type="dxa"/>
            <w:shd w:val="clear" w:color="auto" w:fill="auto"/>
            <w:noWrap/>
            <w:vAlign w:val="bottom"/>
          </w:tcPr>
          <w:p w14:paraId="553C1D70" w14:textId="77777777" w:rsidR="00166A04" w:rsidRPr="0090648A" w:rsidRDefault="00166A04" w:rsidP="002936A4">
            <w:pPr>
              <w:spacing w:after="0"/>
              <w:jc w:val="center"/>
              <w:rPr>
                <w:rFonts w:ascii="Arial" w:hAnsi="Arial" w:cs="Arial"/>
                <w:sz w:val="18"/>
                <w:szCs w:val="18"/>
              </w:rPr>
            </w:pPr>
          </w:p>
        </w:tc>
        <w:tc>
          <w:tcPr>
            <w:tcW w:w="6750" w:type="dxa"/>
            <w:shd w:val="clear" w:color="auto" w:fill="auto"/>
            <w:noWrap/>
            <w:vAlign w:val="bottom"/>
          </w:tcPr>
          <w:p w14:paraId="7E4243A6" w14:textId="77777777" w:rsidR="00166A04" w:rsidRPr="0090648A" w:rsidRDefault="00166A04" w:rsidP="002936A4">
            <w:pPr>
              <w:spacing w:after="0"/>
              <w:rPr>
                <w:rFonts w:ascii="Arial" w:hAnsi="Arial" w:cs="Arial"/>
                <w:sz w:val="18"/>
                <w:szCs w:val="18"/>
              </w:rPr>
            </w:pPr>
          </w:p>
        </w:tc>
      </w:tr>
      <w:tr w:rsidR="00166A04" w:rsidRPr="00567AA4" w14:paraId="45F78CDC" w14:textId="77777777" w:rsidTr="002936A4">
        <w:trPr>
          <w:trHeight w:val="255"/>
        </w:trPr>
        <w:tc>
          <w:tcPr>
            <w:tcW w:w="1275" w:type="dxa"/>
            <w:shd w:val="clear" w:color="auto" w:fill="auto"/>
            <w:vAlign w:val="bottom"/>
          </w:tcPr>
          <w:p w14:paraId="233595AA" w14:textId="77777777" w:rsidR="00166A04" w:rsidRPr="0090648A" w:rsidRDefault="00166A04" w:rsidP="002936A4">
            <w:pPr>
              <w:spacing w:after="0"/>
              <w:jc w:val="center"/>
              <w:rPr>
                <w:rFonts w:ascii="Arial" w:hAnsi="Arial" w:cs="Arial"/>
                <w:sz w:val="18"/>
                <w:szCs w:val="18"/>
              </w:rPr>
            </w:pPr>
          </w:p>
        </w:tc>
        <w:tc>
          <w:tcPr>
            <w:tcW w:w="1350" w:type="dxa"/>
            <w:shd w:val="clear" w:color="auto" w:fill="auto"/>
            <w:noWrap/>
            <w:vAlign w:val="bottom"/>
          </w:tcPr>
          <w:p w14:paraId="59BB6E87" w14:textId="77777777" w:rsidR="00166A04" w:rsidRPr="0090648A" w:rsidRDefault="00166A04" w:rsidP="002936A4">
            <w:pPr>
              <w:spacing w:after="0"/>
              <w:jc w:val="center"/>
              <w:rPr>
                <w:rFonts w:ascii="Arial" w:hAnsi="Arial" w:cs="Arial"/>
                <w:sz w:val="18"/>
                <w:szCs w:val="18"/>
              </w:rPr>
            </w:pPr>
          </w:p>
        </w:tc>
        <w:tc>
          <w:tcPr>
            <w:tcW w:w="6750" w:type="dxa"/>
            <w:shd w:val="clear" w:color="auto" w:fill="auto"/>
            <w:noWrap/>
            <w:vAlign w:val="bottom"/>
          </w:tcPr>
          <w:p w14:paraId="068C0DBC" w14:textId="77777777" w:rsidR="00166A04" w:rsidRPr="0090648A" w:rsidRDefault="00166A04" w:rsidP="002936A4">
            <w:pPr>
              <w:spacing w:after="0"/>
              <w:rPr>
                <w:rFonts w:ascii="Arial" w:hAnsi="Arial" w:cs="Arial"/>
                <w:sz w:val="18"/>
                <w:szCs w:val="18"/>
              </w:rPr>
            </w:pPr>
          </w:p>
        </w:tc>
      </w:tr>
      <w:tr w:rsidR="00166A04" w:rsidRPr="00567AA4" w14:paraId="4BC9EEC0" w14:textId="77777777" w:rsidTr="002936A4">
        <w:trPr>
          <w:trHeight w:val="65"/>
        </w:trPr>
        <w:tc>
          <w:tcPr>
            <w:tcW w:w="1275" w:type="dxa"/>
            <w:shd w:val="clear" w:color="auto" w:fill="auto"/>
            <w:vAlign w:val="bottom"/>
          </w:tcPr>
          <w:p w14:paraId="44E3AA2A" w14:textId="77777777" w:rsidR="00166A04" w:rsidRPr="0090648A" w:rsidRDefault="00166A04" w:rsidP="002936A4">
            <w:pPr>
              <w:spacing w:after="0"/>
              <w:jc w:val="center"/>
              <w:rPr>
                <w:rFonts w:ascii="Arial" w:hAnsi="Arial" w:cs="Arial"/>
                <w:sz w:val="18"/>
                <w:szCs w:val="18"/>
              </w:rPr>
            </w:pPr>
          </w:p>
        </w:tc>
        <w:tc>
          <w:tcPr>
            <w:tcW w:w="1350" w:type="dxa"/>
            <w:shd w:val="clear" w:color="auto" w:fill="auto"/>
            <w:noWrap/>
            <w:vAlign w:val="bottom"/>
          </w:tcPr>
          <w:p w14:paraId="6D03E9B8" w14:textId="77777777" w:rsidR="00166A04" w:rsidRPr="0090648A" w:rsidRDefault="00166A04" w:rsidP="002936A4">
            <w:pPr>
              <w:spacing w:after="0"/>
              <w:jc w:val="center"/>
              <w:rPr>
                <w:rFonts w:ascii="Arial" w:hAnsi="Arial" w:cs="Arial"/>
                <w:sz w:val="18"/>
                <w:szCs w:val="18"/>
              </w:rPr>
            </w:pPr>
          </w:p>
        </w:tc>
        <w:tc>
          <w:tcPr>
            <w:tcW w:w="6750" w:type="dxa"/>
            <w:shd w:val="clear" w:color="auto" w:fill="auto"/>
            <w:noWrap/>
            <w:vAlign w:val="bottom"/>
          </w:tcPr>
          <w:p w14:paraId="4A2A173A" w14:textId="77777777" w:rsidR="00166A04" w:rsidRPr="0090648A" w:rsidRDefault="00166A04" w:rsidP="002936A4">
            <w:pPr>
              <w:spacing w:after="0"/>
              <w:rPr>
                <w:rFonts w:ascii="Arial" w:hAnsi="Arial" w:cs="Arial"/>
                <w:sz w:val="18"/>
                <w:szCs w:val="18"/>
              </w:rPr>
            </w:pPr>
          </w:p>
        </w:tc>
      </w:tr>
      <w:tr w:rsidR="00166A04" w:rsidRPr="00567AA4" w14:paraId="536D0676" w14:textId="77777777" w:rsidTr="002936A4">
        <w:trPr>
          <w:trHeight w:val="255"/>
        </w:trPr>
        <w:tc>
          <w:tcPr>
            <w:tcW w:w="1275" w:type="dxa"/>
            <w:shd w:val="clear" w:color="auto" w:fill="auto"/>
            <w:vAlign w:val="bottom"/>
          </w:tcPr>
          <w:p w14:paraId="1CD91E0F" w14:textId="77777777" w:rsidR="00166A04" w:rsidRPr="006F6966" w:rsidRDefault="00166A04" w:rsidP="002936A4">
            <w:pPr>
              <w:spacing w:after="0"/>
              <w:jc w:val="center"/>
              <w:rPr>
                <w:rFonts w:ascii="Arial" w:hAnsi="Arial" w:cs="Arial"/>
                <w:sz w:val="18"/>
                <w:szCs w:val="18"/>
              </w:rPr>
            </w:pPr>
          </w:p>
        </w:tc>
        <w:tc>
          <w:tcPr>
            <w:tcW w:w="1350" w:type="dxa"/>
            <w:shd w:val="clear" w:color="auto" w:fill="auto"/>
            <w:noWrap/>
            <w:vAlign w:val="bottom"/>
          </w:tcPr>
          <w:p w14:paraId="5062E4EA" w14:textId="77777777" w:rsidR="00166A04" w:rsidRPr="006F6966" w:rsidRDefault="00166A04" w:rsidP="002936A4">
            <w:pPr>
              <w:spacing w:after="0"/>
              <w:jc w:val="center"/>
              <w:rPr>
                <w:rFonts w:ascii="Arial" w:hAnsi="Arial" w:cs="Arial"/>
                <w:color w:val="F2F2F2"/>
                <w:sz w:val="18"/>
                <w:szCs w:val="18"/>
              </w:rPr>
            </w:pPr>
          </w:p>
        </w:tc>
        <w:tc>
          <w:tcPr>
            <w:tcW w:w="6750" w:type="dxa"/>
            <w:shd w:val="clear" w:color="auto" w:fill="auto"/>
            <w:noWrap/>
            <w:vAlign w:val="bottom"/>
          </w:tcPr>
          <w:p w14:paraId="7CF4B913" w14:textId="77777777" w:rsidR="00166A04" w:rsidRPr="006F6966" w:rsidRDefault="00166A04" w:rsidP="002936A4">
            <w:pPr>
              <w:spacing w:after="0"/>
              <w:rPr>
                <w:rFonts w:ascii="Arial" w:hAnsi="Arial" w:cs="Arial"/>
                <w:color w:val="F2F2F2"/>
                <w:sz w:val="18"/>
                <w:szCs w:val="18"/>
              </w:rPr>
            </w:pPr>
          </w:p>
        </w:tc>
      </w:tr>
    </w:tbl>
    <w:p w14:paraId="189DC0C0" w14:textId="77777777" w:rsidR="00166A04" w:rsidRDefault="00166A04"/>
    <w:sdt>
      <w:sdtPr>
        <w:rPr>
          <w:rFonts w:asciiTheme="minorHAnsi" w:eastAsiaTheme="minorHAnsi" w:hAnsiTheme="minorHAnsi" w:cstheme="minorBidi"/>
          <w:color w:val="auto"/>
          <w:sz w:val="22"/>
          <w:szCs w:val="22"/>
        </w:rPr>
        <w:id w:val="863558834"/>
        <w:docPartObj>
          <w:docPartGallery w:val="Table of Contents"/>
          <w:docPartUnique/>
        </w:docPartObj>
      </w:sdtPr>
      <w:sdtEndPr>
        <w:rPr>
          <w:b/>
          <w:bCs/>
          <w:noProof/>
        </w:rPr>
      </w:sdtEndPr>
      <w:sdtContent>
        <w:p w14:paraId="76F83E18" w14:textId="77777777" w:rsidR="00BC0232" w:rsidRPr="00166A04" w:rsidRDefault="00BC0232">
          <w:pPr>
            <w:pStyle w:val="TOCHeading"/>
            <w:rPr>
              <w:rStyle w:val="Heading1Char"/>
            </w:rPr>
          </w:pPr>
          <w:r w:rsidRPr="00166A04">
            <w:rPr>
              <w:rStyle w:val="Heading1Char"/>
            </w:rPr>
            <w:t>Contents</w:t>
          </w:r>
        </w:p>
        <w:p w14:paraId="1BA093FC" w14:textId="2E7C6E58" w:rsidR="001837DF" w:rsidRDefault="00BC0232">
          <w:pPr>
            <w:pStyle w:val="TOC1"/>
            <w:tabs>
              <w:tab w:val="right" w:leader="dot" w:pos="10214"/>
            </w:tabs>
            <w:rPr>
              <w:rFonts w:eastAsiaTheme="minorEastAsia"/>
              <w:noProof/>
              <w:sz w:val="24"/>
              <w:szCs w:val="24"/>
              <w:lang w:val="en-IN"/>
            </w:rPr>
          </w:pPr>
          <w:r>
            <w:fldChar w:fldCharType="begin"/>
          </w:r>
          <w:r>
            <w:instrText xml:space="preserve"> TOC \o "1-3" \h \z \u </w:instrText>
          </w:r>
          <w:r>
            <w:fldChar w:fldCharType="separate"/>
          </w:r>
          <w:hyperlink w:anchor="_Toc17563485" w:history="1">
            <w:r w:rsidR="001837DF" w:rsidRPr="003B6E50">
              <w:rPr>
                <w:rStyle w:val="Hyperlink"/>
                <w:noProof/>
              </w:rPr>
              <w:t>Revision History</w:t>
            </w:r>
            <w:r w:rsidR="001837DF">
              <w:rPr>
                <w:noProof/>
                <w:webHidden/>
              </w:rPr>
              <w:tab/>
            </w:r>
            <w:r w:rsidR="001837DF">
              <w:rPr>
                <w:noProof/>
                <w:webHidden/>
              </w:rPr>
              <w:fldChar w:fldCharType="begin"/>
            </w:r>
            <w:r w:rsidR="001837DF">
              <w:rPr>
                <w:noProof/>
                <w:webHidden/>
              </w:rPr>
              <w:instrText xml:space="preserve"> PAGEREF _Toc17563485 \h </w:instrText>
            </w:r>
            <w:r w:rsidR="001837DF">
              <w:rPr>
                <w:noProof/>
                <w:webHidden/>
              </w:rPr>
            </w:r>
            <w:r w:rsidR="001837DF">
              <w:rPr>
                <w:noProof/>
                <w:webHidden/>
              </w:rPr>
              <w:fldChar w:fldCharType="separate"/>
            </w:r>
            <w:r w:rsidR="001837DF">
              <w:rPr>
                <w:noProof/>
                <w:webHidden/>
              </w:rPr>
              <w:t>1</w:t>
            </w:r>
            <w:r w:rsidR="001837DF">
              <w:rPr>
                <w:noProof/>
                <w:webHidden/>
              </w:rPr>
              <w:fldChar w:fldCharType="end"/>
            </w:r>
          </w:hyperlink>
        </w:p>
        <w:p w14:paraId="7A59F83F" w14:textId="3EA627F8" w:rsidR="001837DF" w:rsidRDefault="001837DF">
          <w:pPr>
            <w:pStyle w:val="TOC3"/>
            <w:tabs>
              <w:tab w:val="right" w:leader="dot" w:pos="10214"/>
            </w:tabs>
            <w:rPr>
              <w:rFonts w:eastAsiaTheme="minorEastAsia"/>
              <w:noProof/>
              <w:sz w:val="24"/>
              <w:szCs w:val="24"/>
              <w:lang w:val="en-IN"/>
            </w:rPr>
          </w:pPr>
          <w:hyperlink w:anchor="_Toc17563486" w:history="1">
            <w:r w:rsidRPr="003B6E50">
              <w:rPr>
                <w:rStyle w:val="Hyperlink"/>
                <w:noProof/>
              </w:rPr>
              <w:t>Date</w:t>
            </w:r>
            <w:r>
              <w:rPr>
                <w:noProof/>
                <w:webHidden/>
              </w:rPr>
              <w:tab/>
            </w:r>
            <w:r>
              <w:rPr>
                <w:noProof/>
                <w:webHidden/>
              </w:rPr>
              <w:fldChar w:fldCharType="begin"/>
            </w:r>
            <w:r>
              <w:rPr>
                <w:noProof/>
                <w:webHidden/>
              </w:rPr>
              <w:instrText xml:space="preserve"> PAGEREF _Toc17563486 \h </w:instrText>
            </w:r>
            <w:r>
              <w:rPr>
                <w:noProof/>
                <w:webHidden/>
              </w:rPr>
            </w:r>
            <w:r>
              <w:rPr>
                <w:noProof/>
                <w:webHidden/>
              </w:rPr>
              <w:fldChar w:fldCharType="separate"/>
            </w:r>
            <w:r>
              <w:rPr>
                <w:noProof/>
                <w:webHidden/>
              </w:rPr>
              <w:t>1</w:t>
            </w:r>
            <w:r>
              <w:rPr>
                <w:noProof/>
                <w:webHidden/>
              </w:rPr>
              <w:fldChar w:fldCharType="end"/>
            </w:r>
          </w:hyperlink>
        </w:p>
        <w:p w14:paraId="68957096" w14:textId="5B52AC69" w:rsidR="001837DF" w:rsidRDefault="001837DF">
          <w:pPr>
            <w:pStyle w:val="TOC3"/>
            <w:tabs>
              <w:tab w:val="right" w:leader="dot" w:pos="10214"/>
            </w:tabs>
            <w:rPr>
              <w:rFonts w:eastAsiaTheme="minorEastAsia"/>
              <w:noProof/>
              <w:sz w:val="24"/>
              <w:szCs w:val="24"/>
              <w:lang w:val="en-IN"/>
            </w:rPr>
          </w:pPr>
          <w:hyperlink w:anchor="_Toc17563487" w:history="1">
            <w:r w:rsidRPr="003B6E50">
              <w:rPr>
                <w:rStyle w:val="Hyperlink"/>
                <w:noProof/>
              </w:rPr>
              <w:t>Version</w:t>
            </w:r>
            <w:r>
              <w:rPr>
                <w:noProof/>
                <w:webHidden/>
              </w:rPr>
              <w:tab/>
            </w:r>
            <w:r>
              <w:rPr>
                <w:noProof/>
                <w:webHidden/>
              </w:rPr>
              <w:fldChar w:fldCharType="begin"/>
            </w:r>
            <w:r>
              <w:rPr>
                <w:noProof/>
                <w:webHidden/>
              </w:rPr>
              <w:instrText xml:space="preserve"> PAGEREF _Toc17563487 \h </w:instrText>
            </w:r>
            <w:r>
              <w:rPr>
                <w:noProof/>
                <w:webHidden/>
              </w:rPr>
            </w:r>
            <w:r>
              <w:rPr>
                <w:noProof/>
                <w:webHidden/>
              </w:rPr>
              <w:fldChar w:fldCharType="separate"/>
            </w:r>
            <w:r>
              <w:rPr>
                <w:noProof/>
                <w:webHidden/>
              </w:rPr>
              <w:t>1</w:t>
            </w:r>
            <w:r>
              <w:rPr>
                <w:noProof/>
                <w:webHidden/>
              </w:rPr>
              <w:fldChar w:fldCharType="end"/>
            </w:r>
          </w:hyperlink>
        </w:p>
        <w:p w14:paraId="480D1351" w14:textId="46A59F0B" w:rsidR="001837DF" w:rsidRDefault="001837DF">
          <w:pPr>
            <w:pStyle w:val="TOC3"/>
            <w:tabs>
              <w:tab w:val="right" w:leader="dot" w:pos="10214"/>
            </w:tabs>
            <w:rPr>
              <w:rFonts w:eastAsiaTheme="minorEastAsia"/>
              <w:noProof/>
              <w:sz w:val="24"/>
              <w:szCs w:val="24"/>
              <w:lang w:val="en-IN"/>
            </w:rPr>
          </w:pPr>
          <w:hyperlink w:anchor="_Toc17563488" w:history="1">
            <w:r w:rsidRPr="003B6E50">
              <w:rPr>
                <w:rStyle w:val="Hyperlink"/>
                <w:noProof/>
              </w:rPr>
              <w:t>Description of Revision</w:t>
            </w:r>
            <w:r>
              <w:rPr>
                <w:noProof/>
                <w:webHidden/>
              </w:rPr>
              <w:tab/>
            </w:r>
            <w:r>
              <w:rPr>
                <w:noProof/>
                <w:webHidden/>
              </w:rPr>
              <w:fldChar w:fldCharType="begin"/>
            </w:r>
            <w:r>
              <w:rPr>
                <w:noProof/>
                <w:webHidden/>
              </w:rPr>
              <w:instrText xml:space="preserve"> PAGEREF _Toc17563488 \h </w:instrText>
            </w:r>
            <w:r>
              <w:rPr>
                <w:noProof/>
                <w:webHidden/>
              </w:rPr>
            </w:r>
            <w:r>
              <w:rPr>
                <w:noProof/>
                <w:webHidden/>
              </w:rPr>
              <w:fldChar w:fldCharType="separate"/>
            </w:r>
            <w:r>
              <w:rPr>
                <w:noProof/>
                <w:webHidden/>
              </w:rPr>
              <w:t>1</w:t>
            </w:r>
            <w:r>
              <w:rPr>
                <w:noProof/>
                <w:webHidden/>
              </w:rPr>
              <w:fldChar w:fldCharType="end"/>
            </w:r>
          </w:hyperlink>
        </w:p>
        <w:p w14:paraId="38AAE8B0" w14:textId="7464ACAC" w:rsidR="001837DF" w:rsidRDefault="001837DF">
          <w:pPr>
            <w:pStyle w:val="TOC1"/>
            <w:tabs>
              <w:tab w:val="right" w:leader="dot" w:pos="10214"/>
            </w:tabs>
            <w:rPr>
              <w:rFonts w:eastAsiaTheme="minorEastAsia"/>
              <w:noProof/>
              <w:sz w:val="24"/>
              <w:szCs w:val="24"/>
              <w:lang w:val="en-IN"/>
            </w:rPr>
          </w:pPr>
          <w:hyperlink w:anchor="_Toc17563489" w:history="1">
            <w:r w:rsidRPr="003B6E50">
              <w:rPr>
                <w:rStyle w:val="Hyperlink"/>
                <w:noProof/>
              </w:rPr>
              <w:t>Specification Details</w:t>
            </w:r>
            <w:r>
              <w:rPr>
                <w:noProof/>
                <w:webHidden/>
              </w:rPr>
              <w:tab/>
            </w:r>
            <w:r>
              <w:rPr>
                <w:noProof/>
                <w:webHidden/>
              </w:rPr>
              <w:fldChar w:fldCharType="begin"/>
            </w:r>
            <w:r>
              <w:rPr>
                <w:noProof/>
                <w:webHidden/>
              </w:rPr>
              <w:instrText xml:space="preserve"> PAGEREF _Toc17563489 \h </w:instrText>
            </w:r>
            <w:r>
              <w:rPr>
                <w:noProof/>
                <w:webHidden/>
              </w:rPr>
            </w:r>
            <w:r>
              <w:rPr>
                <w:noProof/>
                <w:webHidden/>
              </w:rPr>
              <w:fldChar w:fldCharType="separate"/>
            </w:r>
            <w:r>
              <w:rPr>
                <w:noProof/>
                <w:webHidden/>
              </w:rPr>
              <w:t>2</w:t>
            </w:r>
            <w:r>
              <w:rPr>
                <w:noProof/>
                <w:webHidden/>
              </w:rPr>
              <w:fldChar w:fldCharType="end"/>
            </w:r>
          </w:hyperlink>
        </w:p>
        <w:p w14:paraId="0FAD6EBF" w14:textId="41B9C1EE" w:rsidR="001837DF" w:rsidRDefault="001837DF">
          <w:pPr>
            <w:pStyle w:val="TOC2"/>
            <w:tabs>
              <w:tab w:val="right" w:leader="dot" w:pos="10214"/>
            </w:tabs>
            <w:rPr>
              <w:rFonts w:eastAsiaTheme="minorEastAsia"/>
              <w:noProof/>
              <w:sz w:val="24"/>
              <w:szCs w:val="24"/>
              <w:lang w:val="en-IN"/>
            </w:rPr>
          </w:pPr>
          <w:hyperlink w:anchor="_Toc17563490" w:history="1">
            <w:r w:rsidRPr="003B6E50">
              <w:rPr>
                <w:rStyle w:val="Hyperlink"/>
                <w:noProof/>
              </w:rPr>
              <w:t>Section 1: Splash screen</w:t>
            </w:r>
            <w:r>
              <w:rPr>
                <w:noProof/>
                <w:webHidden/>
              </w:rPr>
              <w:tab/>
            </w:r>
            <w:r>
              <w:rPr>
                <w:noProof/>
                <w:webHidden/>
              </w:rPr>
              <w:fldChar w:fldCharType="begin"/>
            </w:r>
            <w:r>
              <w:rPr>
                <w:noProof/>
                <w:webHidden/>
              </w:rPr>
              <w:instrText xml:space="preserve"> PAGEREF _Toc17563490 \h </w:instrText>
            </w:r>
            <w:r>
              <w:rPr>
                <w:noProof/>
                <w:webHidden/>
              </w:rPr>
            </w:r>
            <w:r>
              <w:rPr>
                <w:noProof/>
                <w:webHidden/>
              </w:rPr>
              <w:fldChar w:fldCharType="separate"/>
            </w:r>
            <w:r>
              <w:rPr>
                <w:noProof/>
                <w:webHidden/>
              </w:rPr>
              <w:t>2</w:t>
            </w:r>
            <w:r>
              <w:rPr>
                <w:noProof/>
                <w:webHidden/>
              </w:rPr>
              <w:fldChar w:fldCharType="end"/>
            </w:r>
          </w:hyperlink>
        </w:p>
        <w:p w14:paraId="0B7E61D1" w14:textId="6A9D900D" w:rsidR="001837DF" w:rsidRDefault="001837DF">
          <w:pPr>
            <w:pStyle w:val="TOC2"/>
            <w:tabs>
              <w:tab w:val="right" w:leader="dot" w:pos="10214"/>
            </w:tabs>
            <w:rPr>
              <w:rFonts w:eastAsiaTheme="minorEastAsia"/>
              <w:noProof/>
              <w:sz w:val="24"/>
              <w:szCs w:val="24"/>
              <w:lang w:val="en-IN"/>
            </w:rPr>
          </w:pPr>
          <w:hyperlink w:anchor="_Toc17563491" w:history="1">
            <w:r w:rsidRPr="003B6E50">
              <w:rPr>
                <w:rStyle w:val="Hyperlink"/>
                <w:noProof/>
              </w:rPr>
              <w:t>Section 2: Registr</w:t>
            </w:r>
            <w:r w:rsidRPr="003B6E50">
              <w:rPr>
                <w:rStyle w:val="Hyperlink"/>
                <w:noProof/>
              </w:rPr>
              <w:t>a</w:t>
            </w:r>
            <w:r w:rsidRPr="003B6E50">
              <w:rPr>
                <w:rStyle w:val="Hyperlink"/>
                <w:noProof/>
              </w:rPr>
              <w:t>tion Screen</w:t>
            </w:r>
            <w:r>
              <w:rPr>
                <w:noProof/>
                <w:webHidden/>
              </w:rPr>
              <w:tab/>
            </w:r>
            <w:r>
              <w:rPr>
                <w:noProof/>
                <w:webHidden/>
              </w:rPr>
              <w:fldChar w:fldCharType="begin"/>
            </w:r>
            <w:r>
              <w:rPr>
                <w:noProof/>
                <w:webHidden/>
              </w:rPr>
              <w:instrText xml:space="preserve"> PAGEREF _Toc17563491 \h </w:instrText>
            </w:r>
            <w:r>
              <w:rPr>
                <w:noProof/>
                <w:webHidden/>
              </w:rPr>
            </w:r>
            <w:r>
              <w:rPr>
                <w:noProof/>
                <w:webHidden/>
              </w:rPr>
              <w:fldChar w:fldCharType="separate"/>
            </w:r>
            <w:r>
              <w:rPr>
                <w:noProof/>
                <w:webHidden/>
              </w:rPr>
              <w:t>3</w:t>
            </w:r>
            <w:r>
              <w:rPr>
                <w:noProof/>
                <w:webHidden/>
              </w:rPr>
              <w:fldChar w:fldCharType="end"/>
            </w:r>
          </w:hyperlink>
        </w:p>
        <w:p w14:paraId="0A7B4CE5" w14:textId="1D4BD568" w:rsidR="001837DF" w:rsidRDefault="001837DF">
          <w:pPr>
            <w:pStyle w:val="TOC2"/>
            <w:tabs>
              <w:tab w:val="right" w:leader="dot" w:pos="10214"/>
            </w:tabs>
            <w:rPr>
              <w:rFonts w:eastAsiaTheme="minorEastAsia"/>
              <w:noProof/>
              <w:sz w:val="24"/>
              <w:szCs w:val="24"/>
              <w:lang w:val="en-IN"/>
            </w:rPr>
          </w:pPr>
          <w:hyperlink w:anchor="_Toc17563492" w:history="1">
            <w:r w:rsidRPr="003B6E50">
              <w:rPr>
                <w:rStyle w:val="Hyperlink"/>
                <w:noProof/>
              </w:rPr>
              <w:t>Section 3:  Verification</w:t>
            </w:r>
            <w:r>
              <w:rPr>
                <w:noProof/>
                <w:webHidden/>
              </w:rPr>
              <w:tab/>
            </w:r>
            <w:r>
              <w:rPr>
                <w:noProof/>
                <w:webHidden/>
              </w:rPr>
              <w:fldChar w:fldCharType="begin"/>
            </w:r>
            <w:r>
              <w:rPr>
                <w:noProof/>
                <w:webHidden/>
              </w:rPr>
              <w:instrText xml:space="preserve"> PAGEREF _Toc17563492 \h </w:instrText>
            </w:r>
            <w:r>
              <w:rPr>
                <w:noProof/>
                <w:webHidden/>
              </w:rPr>
            </w:r>
            <w:r>
              <w:rPr>
                <w:noProof/>
                <w:webHidden/>
              </w:rPr>
              <w:fldChar w:fldCharType="separate"/>
            </w:r>
            <w:r>
              <w:rPr>
                <w:noProof/>
                <w:webHidden/>
              </w:rPr>
              <w:t>4</w:t>
            </w:r>
            <w:r>
              <w:rPr>
                <w:noProof/>
                <w:webHidden/>
              </w:rPr>
              <w:fldChar w:fldCharType="end"/>
            </w:r>
          </w:hyperlink>
        </w:p>
        <w:p w14:paraId="3741A8FC" w14:textId="106B873A" w:rsidR="001837DF" w:rsidRDefault="001837DF">
          <w:pPr>
            <w:pStyle w:val="TOC2"/>
            <w:tabs>
              <w:tab w:val="right" w:leader="dot" w:pos="10214"/>
            </w:tabs>
            <w:rPr>
              <w:rFonts w:eastAsiaTheme="minorEastAsia"/>
              <w:noProof/>
              <w:sz w:val="24"/>
              <w:szCs w:val="24"/>
              <w:lang w:val="en-IN"/>
            </w:rPr>
          </w:pPr>
          <w:hyperlink w:anchor="_Toc17563493" w:history="1">
            <w:r w:rsidRPr="003B6E50">
              <w:rPr>
                <w:rStyle w:val="Hyperlink"/>
                <w:noProof/>
              </w:rPr>
              <w:t>Section 4: Bluetooth status screen</w:t>
            </w:r>
            <w:r>
              <w:rPr>
                <w:noProof/>
                <w:webHidden/>
              </w:rPr>
              <w:tab/>
            </w:r>
            <w:r>
              <w:rPr>
                <w:noProof/>
                <w:webHidden/>
              </w:rPr>
              <w:fldChar w:fldCharType="begin"/>
            </w:r>
            <w:r>
              <w:rPr>
                <w:noProof/>
                <w:webHidden/>
              </w:rPr>
              <w:instrText xml:space="preserve"> PAGEREF _Toc17563493 \h </w:instrText>
            </w:r>
            <w:r>
              <w:rPr>
                <w:noProof/>
                <w:webHidden/>
              </w:rPr>
            </w:r>
            <w:r>
              <w:rPr>
                <w:noProof/>
                <w:webHidden/>
              </w:rPr>
              <w:fldChar w:fldCharType="separate"/>
            </w:r>
            <w:r>
              <w:rPr>
                <w:noProof/>
                <w:webHidden/>
              </w:rPr>
              <w:t>5</w:t>
            </w:r>
            <w:r>
              <w:rPr>
                <w:noProof/>
                <w:webHidden/>
              </w:rPr>
              <w:fldChar w:fldCharType="end"/>
            </w:r>
          </w:hyperlink>
        </w:p>
        <w:p w14:paraId="6CFCA36F" w14:textId="20D3F425" w:rsidR="001837DF" w:rsidRDefault="001837DF">
          <w:pPr>
            <w:pStyle w:val="TOC2"/>
            <w:tabs>
              <w:tab w:val="right" w:leader="dot" w:pos="10214"/>
            </w:tabs>
            <w:rPr>
              <w:rFonts w:eastAsiaTheme="minorEastAsia"/>
              <w:noProof/>
              <w:sz w:val="24"/>
              <w:szCs w:val="24"/>
              <w:lang w:val="en-IN"/>
            </w:rPr>
          </w:pPr>
          <w:hyperlink w:anchor="_Toc17563494" w:history="1">
            <w:r w:rsidRPr="003B6E50">
              <w:rPr>
                <w:rStyle w:val="Hyperlink"/>
                <w:noProof/>
              </w:rPr>
              <w:t>Section 5: Device list screen</w:t>
            </w:r>
            <w:r>
              <w:rPr>
                <w:noProof/>
                <w:webHidden/>
              </w:rPr>
              <w:tab/>
            </w:r>
            <w:r>
              <w:rPr>
                <w:noProof/>
                <w:webHidden/>
              </w:rPr>
              <w:fldChar w:fldCharType="begin"/>
            </w:r>
            <w:r>
              <w:rPr>
                <w:noProof/>
                <w:webHidden/>
              </w:rPr>
              <w:instrText xml:space="preserve"> PAGEREF _Toc17563494 \h </w:instrText>
            </w:r>
            <w:r>
              <w:rPr>
                <w:noProof/>
                <w:webHidden/>
              </w:rPr>
            </w:r>
            <w:r>
              <w:rPr>
                <w:noProof/>
                <w:webHidden/>
              </w:rPr>
              <w:fldChar w:fldCharType="separate"/>
            </w:r>
            <w:r>
              <w:rPr>
                <w:noProof/>
                <w:webHidden/>
              </w:rPr>
              <w:t>6</w:t>
            </w:r>
            <w:r>
              <w:rPr>
                <w:noProof/>
                <w:webHidden/>
              </w:rPr>
              <w:fldChar w:fldCharType="end"/>
            </w:r>
          </w:hyperlink>
        </w:p>
        <w:p w14:paraId="3316DC00" w14:textId="759FBB70" w:rsidR="001837DF" w:rsidRDefault="001837DF">
          <w:pPr>
            <w:pStyle w:val="TOC2"/>
            <w:tabs>
              <w:tab w:val="right" w:leader="dot" w:pos="10214"/>
            </w:tabs>
            <w:rPr>
              <w:rFonts w:eastAsiaTheme="minorEastAsia"/>
              <w:noProof/>
              <w:sz w:val="24"/>
              <w:szCs w:val="24"/>
              <w:lang w:val="en-IN"/>
            </w:rPr>
          </w:pPr>
          <w:hyperlink w:anchor="_Toc17563495" w:history="1">
            <w:r w:rsidRPr="003B6E50">
              <w:rPr>
                <w:rStyle w:val="Hyperlink"/>
                <w:noProof/>
              </w:rPr>
              <w:t>Section 6: Fan controller screen</w:t>
            </w:r>
            <w:r>
              <w:rPr>
                <w:noProof/>
                <w:webHidden/>
              </w:rPr>
              <w:tab/>
            </w:r>
            <w:r>
              <w:rPr>
                <w:noProof/>
                <w:webHidden/>
              </w:rPr>
              <w:fldChar w:fldCharType="begin"/>
            </w:r>
            <w:r>
              <w:rPr>
                <w:noProof/>
                <w:webHidden/>
              </w:rPr>
              <w:instrText xml:space="preserve"> PAGEREF _Toc17563495 \h </w:instrText>
            </w:r>
            <w:r>
              <w:rPr>
                <w:noProof/>
                <w:webHidden/>
              </w:rPr>
            </w:r>
            <w:r>
              <w:rPr>
                <w:noProof/>
                <w:webHidden/>
              </w:rPr>
              <w:fldChar w:fldCharType="separate"/>
            </w:r>
            <w:r>
              <w:rPr>
                <w:noProof/>
                <w:webHidden/>
              </w:rPr>
              <w:t>7</w:t>
            </w:r>
            <w:r>
              <w:rPr>
                <w:noProof/>
                <w:webHidden/>
              </w:rPr>
              <w:fldChar w:fldCharType="end"/>
            </w:r>
          </w:hyperlink>
        </w:p>
        <w:p w14:paraId="036A0A53" w14:textId="66E934EF" w:rsidR="00BC0232" w:rsidRDefault="00BC0232">
          <w:r>
            <w:rPr>
              <w:b/>
              <w:bCs/>
              <w:noProof/>
            </w:rPr>
            <w:fldChar w:fldCharType="end"/>
          </w:r>
        </w:p>
      </w:sdtContent>
    </w:sdt>
    <w:p w14:paraId="161AC2A2" w14:textId="77777777" w:rsidR="00BC0232" w:rsidRDefault="00BC0232"/>
    <w:p w14:paraId="608DCA03" w14:textId="77777777" w:rsidR="00144FFD" w:rsidRDefault="00144FFD" w:rsidP="00166A04">
      <w:pPr>
        <w:pStyle w:val="Heading1"/>
      </w:pPr>
    </w:p>
    <w:p w14:paraId="1BA98856" w14:textId="6AB29868" w:rsidR="00C1107D" w:rsidRDefault="00166A04" w:rsidP="00166A04">
      <w:pPr>
        <w:pStyle w:val="Heading1"/>
      </w:pPr>
      <w:bookmarkStart w:id="4" w:name="_Toc17563489"/>
      <w:r>
        <w:t>Specification Details</w:t>
      </w:r>
      <w:bookmarkEnd w:id="4"/>
    </w:p>
    <w:p w14:paraId="51E009A8" w14:textId="77777777" w:rsidR="00166A04" w:rsidRPr="00166A04" w:rsidRDefault="00166A04" w:rsidP="00166A04"/>
    <w:p w14:paraId="1ADF57A3" w14:textId="5E7DCE96" w:rsidR="00C1107D" w:rsidRDefault="00C1107D" w:rsidP="002D6308">
      <w:pPr>
        <w:pStyle w:val="Heading2"/>
      </w:pPr>
      <w:bookmarkStart w:id="5" w:name="_Toc17563490"/>
      <w:r>
        <w:t xml:space="preserve">Section </w:t>
      </w:r>
      <w:r w:rsidR="0099747A">
        <w:t>1: Splash screen</w:t>
      </w:r>
      <w:bookmarkEnd w:id="5"/>
    </w:p>
    <w:p w14:paraId="0531C762" w14:textId="54940459" w:rsidR="00C1107D" w:rsidRDefault="00C1107D">
      <w:r w:rsidRPr="00C1107D">
        <w:rPr>
          <w:noProof/>
        </w:rPr>
        <w:t xml:space="preserve"> </w:t>
      </w:r>
      <w:r w:rsidR="00166A04">
        <w:rPr>
          <w:noProof/>
        </w:rPr>
        <w:t xml:space="preserve">  </w:t>
      </w:r>
      <w:r w:rsidR="00955E3C">
        <w:rPr>
          <w:noProof/>
        </w:rPr>
        <w:drawing>
          <wp:inline distT="0" distB="0" distL="0" distR="0" wp14:anchorId="4D77B4E1" wp14:editId="50E43F9D">
            <wp:extent cx="2164360" cy="4051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29 at 11.32.0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4863" cy="4221273"/>
                    </a:xfrm>
                    <a:prstGeom prst="rect">
                      <a:avLst/>
                    </a:prstGeom>
                  </pic:spPr>
                </pic:pic>
              </a:graphicData>
            </a:graphic>
          </wp:inline>
        </w:drawing>
      </w:r>
    </w:p>
    <w:p w14:paraId="61BAB2CC" w14:textId="49B65026" w:rsidR="0041123A" w:rsidRDefault="00C1107D" w:rsidP="00D127A0">
      <w:pPr>
        <w:pStyle w:val="ListParagraph"/>
        <w:numPr>
          <w:ilvl w:val="0"/>
          <w:numId w:val="17"/>
        </w:numPr>
      </w:pPr>
      <w:r>
        <w:t>displays logo and title as specified by client</w:t>
      </w:r>
    </w:p>
    <w:p w14:paraId="526A1ECA" w14:textId="77777777" w:rsidR="00C1107D" w:rsidRDefault="00C1107D" w:rsidP="00D127A0">
      <w:pPr>
        <w:pStyle w:val="ListParagraph"/>
        <w:numPr>
          <w:ilvl w:val="1"/>
          <w:numId w:val="17"/>
        </w:numPr>
      </w:pPr>
      <w:r>
        <w:t>displays immediately upon start of the app</w:t>
      </w:r>
    </w:p>
    <w:p w14:paraId="4C2C0DB0" w14:textId="77777777" w:rsidR="00C1107D" w:rsidRDefault="00C1107D" w:rsidP="00D127A0">
      <w:pPr>
        <w:pStyle w:val="ListParagraph"/>
        <w:numPr>
          <w:ilvl w:val="2"/>
          <w:numId w:val="17"/>
        </w:numPr>
      </w:pPr>
      <w:r>
        <w:t>remains visible until app is fully loaded, at which time it is:</w:t>
      </w:r>
    </w:p>
    <w:p w14:paraId="5115FEC4" w14:textId="397FF4ED" w:rsidR="00C1107D" w:rsidRDefault="00C1107D" w:rsidP="00D127A0">
      <w:pPr>
        <w:pStyle w:val="ListParagraph"/>
        <w:numPr>
          <w:ilvl w:val="2"/>
          <w:numId w:val="17"/>
        </w:numPr>
      </w:pPr>
      <w:r>
        <w:t xml:space="preserve">replaced by </w:t>
      </w:r>
      <w:r w:rsidR="005310CA">
        <w:t>registration</w:t>
      </w:r>
      <w:r>
        <w:t xml:space="preserve"> screen </w:t>
      </w:r>
      <w:r w:rsidR="00B160C9">
        <w:t xml:space="preserve">(see Section </w:t>
      </w:r>
      <w:r w:rsidR="002936A4">
        <w:t>2</w:t>
      </w:r>
      <w:proofErr w:type="gramStart"/>
      <w:r w:rsidR="00B160C9">
        <w:t>)</w:t>
      </w:r>
      <w:r w:rsidR="005310CA">
        <w:t xml:space="preserve">  if</w:t>
      </w:r>
      <w:proofErr w:type="gramEnd"/>
      <w:r w:rsidR="005310CA">
        <w:t xml:space="preserve"> user is not registered already otherwise, replaced by Bluetooth status screen (section 4)</w:t>
      </w:r>
    </w:p>
    <w:p w14:paraId="53DB7946" w14:textId="77777777" w:rsidR="003049AB" w:rsidRDefault="003049AB"/>
    <w:p w14:paraId="60E85A68" w14:textId="6283E084" w:rsidR="00CC46D0" w:rsidRDefault="00CC46D0" w:rsidP="00CC46D0">
      <w:pPr>
        <w:pStyle w:val="Heading2"/>
      </w:pPr>
      <w:bookmarkStart w:id="6" w:name="_Toc17563491"/>
      <w:bookmarkStart w:id="7" w:name="_GoBack"/>
      <w:bookmarkEnd w:id="7"/>
      <w:r>
        <w:lastRenderedPageBreak/>
        <w:t xml:space="preserve">Section 2: </w:t>
      </w:r>
      <w:r w:rsidR="005310CA">
        <w:t>Registration Screen</w:t>
      </w:r>
      <w:bookmarkEnd w:id="6"/>
      <w:r>
        <w:t xml:space="preserve"> </w:t>
      </w:r>
    </w:p>
    <w:p w14:paraId="4CE12298" w14:textId="6359B3D4" w:rsidR="00CC46D0" w:rsidRDefault="005310CA" w:rsidP="00CC46D0">
      <w:r>
        <w:rPr>
          <w:noProof/>
        </w:rPr>
        <w:drawing>
          <wp:inline distT="0" distB="0" distL="0" distR="0" wp14:anchorId="7987C8D2" wp14:editId="7B37D20A">
            <wp:extent cx="2161666" cy="416093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8-24 at 4.11.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4982" cy="4205820"/>
                    </a:xfrm>
                    <a:prstGeom prst="rect">
                      <a:avLst/>
                    </a:prstGeom>
                  </pic:spPr>
                </pic:pic>
              </a:graphicData>
            </a:graphic>
          </wp:inline>
        </w:drawing>
      </w:r>
    </w:p>
    <w:p w14:paraId="15B334B9" w14:textId="7FD8719D" w:rsidR="00CC46D0" w:rsidRDefault="005310CA" w:rsidP="005310CA">
      <w:pPr>
        <w:jc w:val="both"/>
      </w:pPr>
      <w:r>
        <w:t>2. Navigates from splash screen if user is not registered</w:t>
      </w:r>
    </w:p>
    <w:p w14:paraId="2D8B8C99" w14:textId="4AA3C1C5" w:rsidR="005310CA" w:rsidRDefault="005310CA" w:rsidP="005310CA">
      <w:pPr>
        <w:jc w:val="both"/>
      </w:pPr>
      <w:r>
        <w:t>2.1</w:t>
      </w:r>
      <w:r w:rsidR="006A03EB">
        <w:t>.</w:t>
      </w:r>
      <w:r>
        <w:t xml:space="preserve"> All fields are mandatory</w:t>
      </w:r>
    </w:p>
    <w:p w14:paraId="63A694BC" w14:textId="074D7BCF" w:rsidR="005310CA" w:rsidRDefault="005310CA" w:rsidP="005310CA">
      <w:pPr>
        <w:jc w:val="both"/>
      </w:pPr>
      <w:r>
        <w:t>2.2</w:t>
      </w:r>
      <w:r w:rsidR="006A03EB">
        <w:t>.</w:t>
      </w:r>
      <w:r>
        <w:t xml:space="preserve"> Basic validation to be done for all the </w:t>
      </w:r>
      <w:r w:rsidR="006A03EB">
        <w:t>fields</w:t>
      </w:r>
    </w:p>
    <w:p w14:paraId="250F97E7" w14:textId="4293747D" w:rsidR="006A03EB" w:rsidRDefault="006A03EB" w:rsidP="005310CA">
      <w:pPr>
        <w:jc w:val="both"/>
      </w:pPr>
      <w:r>
        <w:t>2.3. Email and Phone specific validation to be done</w:t>
      </w:r>
    </w:p>
    <w:p w14:paraId="3137DDB5" w14:textId="2EC0638F" w:rsidR="006A03EB" w:rsidRDefault="006A03EB" w:rsidP="005310CA">
      <w:pPr>
        <w:jc w:val="both"/>
      </w:pPr>
      <w:r>
        <w:t>2.4. When the user taps REGISTER:</w:t>
      </w:r>
    </w:p>
    <w:p w14:paraId="25B82670" w14:textId="0584C3FA" w:rsidR="006A03EB" w:rsidRDefault="006A03EB" w:rsidP="006A03EB">
      <w:pPr>
        <w:ind w:firstLine="720"/>
        <w:jc w:val="both"/>
      </w:pPr>
      <w:r>
        <w:t>2.4.1. Store all the values locally and generate 4-digit random code (store locally for verification) and send SMS to the phone number provided in the phone field.</w:t>
      </w:r>
    </w:p>
    <w:p w14:paraId="300FFFE8" w14:textId="5E65456E" w:rsidR="006A03EB" w:rsidRDefault="006A03EB" w:rsidP="006A03EB">
      <w:pPr>
        <w:ind w:firstLine="720"/>
        <w:jc w:val="both"/>
      </w:pPr>
      <w:r>
        <w:t>2.4.2. Once the SMS is sent, navigate the user to the verification screen (section 3)</w:t>
      </w:r>
    </w:p>
    <w:p w14:paraId="5CAEC4EA" w14:textId="77777777" w:rsidR="006A03EB" w:rsidRDefault="006A03EB" w:rsidP="006A03EB">
      <w:pPr>
        <w:ind w:firstLine="720"/>
        <w:jc w:val="both"/>
      </w:pPr>
    </w:p>
    <w:p w14:paraId="16A38B75" w14:textId="77777777" w:rsidR="005310CA" w:rsidRDefault="005310CA" w:rsidP="005310CA">
      <w:pPr>
        <w:jc w:val="both"/>
        <w:rPr>
          <w:ins w:id="8" w:author="Chandrasekaran, Pradeep" w:date="2019-07-01T12:47:00Z"/>
        </w:rPr>
      </w:pPr>
    </w:p>
    <w:p w14:paraId="1D7D09A9" w14:textId="77777777" w:rsidR="00CC46D0" w:rsidRDefault="00CC46D0" w:rsidP="002D6308">
      <w:pPr>
        <w:pStyle w:val="Heading2"/>
        <w:rPr>
          <w:ins w:id="9" w:author="Chandrasekaran, Pradeep" w:date="2019-07-01T12:47:00Z"/>
        </w:rPr>
      </w:pPr>
    </w:p>
    <w:p w14:paraId="25C844A1" w14:textId="4EFF2FD3" w:rsidR="003049AB" w:rsidRDefault="00C1107D" w:rsidP="002D6308">
      <w:pPr>
        <w:pStyle w:val="Heading2"/>
      </w:pPr>
      <w:bookmarkStart w:id="10" w:name="_Toc17563492"/>
      <w:r>
        <w:t>Section</w:t>
      </w:r>
      <w:r w:rsidR="00E821E3">
        <w:t xml:space="preserve"> </w:t>
      </w:r>
      <w:r w:rsidR="00CC46D0">
        <w:t>3</w:t>
      </w:r>
      <w:r w:rsidR="003049AB">
        <w:t xml:space="preserve">:  </w:t>
      </w:r>
      <w:r w:rsidR="006A03EB">
        <w:t>Verification</w:t>
      </w:r>
      <w:bookmarkEnd w:id="10"/>
    </w:p>
    <w:p w14:paraId="0EFD91EF" w14:textId="3952D476" w:rsidR="0053033F" w:rsidRDefault="006A03EB" w:rsidP="0053033F">
      <w:r>
        <w:rPr>
          <w:noProof/>
        </w:rPr>
        <w:drawing>
          <wp:inline distT="0" distB="0" distL="0" distR="0" wp14:anchorId="22E687D4" wp14:editId="245A5A9C">
            <wp:extent cx="2159067" cy="417771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8-24 at 4.25.0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4355" cy="4207300"/>
                    </a:xfrm>
                    <a:prstGeom prst="rect">
                      <a:avLst/>
                    </a:prstGeom>
                  </pic:spPr>
                </pic:pic>
              </a:graphicData>
            </a:graphic>
          </wp:inline>
        </w:drawing>
      </w:r>
    </w:p>
    <w:p w14:paraId="20C0E96D" w14:textId="5599D4A9" w:rsidR="004C6360" w:rsidRDefault="006A03EB" w:rsidP="006A03EB">
      <w:pPr>
        <w:pStyle w:val="ListParagraph"/>
        <w:numPr>
          <w:ilvl w:val="0"/>
          <w:numId w:val="35"/>
        </w:numPr>
        <w:ind w:left="1080"/>
      </w:pPr>
      <w:r>
        <w:t>Navigates from registration screen (section 2)</w:t>
      </w:r>
    </w:p>
    <w:p w14:paraId="09804D8F" w14:textId="4E91E111" w:rsidR="006A03EB" w:rsidRDefault="006A03EB" w:rsidP="006A03EB">
      <w:pPr>
        <w:pStyle w:val="ListParagraph"/>
        <w:numPr>
          <w:ilvl w:val="1"/>
          <w:numId w:val="35"/>
        </w:numPr>
      </w:pPr>
      <w:r>
        <w:t>Enter the password the user received through SMS</w:t>
      </w:r>
    </w:p>
    <w:p w14:paraId="1C5A483C" w14:textId="357F7C0B" w:rsidR="006A03EB" w:rsidRDefault="006A03EB" w:rsidP="006A03EB">
      <w:pPr>
        <w:pStyle w:val="ListParagraph"/>
        <w:numPr>
          <w:ilvl w:val="1"/>
          <w:numId w:val="35"/>
        </w:numPr>
      </w:pPr>
      <w:r>
        <w:t>Basic validation to be done</w:t>
      </w:r>
    </w:p>
    <w:p w14:paraId="76C672F5" w14:textId="68B38162" w:rsidR="00144FFD" w:rsidRPr="00144FFD" w:rsidRDefault="00144FFD" w:rsidP="006A03EB">
      <w:pPr>
        <w:pStyle w:val="ListParagraph"/>
        <w:numPr>
          <w:ilvl w:val="1"/>
          <w:numId w:val="35"/>
        </w:numPr>
      </w:pPr>
      <w:r>
        <w:t xml:space="preserve">Once the user taps VERIFY, validate the randomly generated code that is store locally and the values entered in the text fields. If it is matching, then send the registration details to </w:t>
      </w:r>
      <w:r>
        <w:rPr>
          <w:rFonts w:ascii="Menlo" w:hAnsi="Menlo" w:cs="Menlo"/>
          <w:color w:val="C41A16"/>
          <w:sz w:val="24"/>
          <w:szCs w:val="24"/>
        </w:rPr>
        <w:t>cfappreceive@gmail.com"</w:t>
      </w:r>
      <w:r>
        <w:rPr>
          <w:rFonts w:ascii="Menlo" w:hAnsi="Menlo" w:cs="Menlo"/>
          <w:color w:val="000000"/>
          <w:sz w:val="24"/>
          <w:szCs w:val="24"/>
        </w:rPr>
        <w:t xml:space="preserve">, from: </w:t>
      </w:r>
      <w:r>
        <w:rPr>
          <w:rFonts w:ascii="Menlo" w:hAnsi="Menlo" w:cs="Menlo"/>
          <w:color w:val="C41A16"/>
          <w:sz w:val="24"/>
          <w:szCs w:val="24"/>
        </w:rPr>
        <w:t>"cfappsend@gmail.com"</w:t>
      </w:r>
      <w:r>
        <w:rPr>
          <w:rFonts w:ascii="Menlo" w:hAnsi="Menlo" w:cs="Menlo"/>
          <w:color w:val="000000"/>
          <w:sz w:val="24"/>
          <w:szCs w:val="24"/>
        </w:rPr>
        <w:t xml:space="preserve">, subject: </w:t>
      </w:r>
      <w:r>
        <w:rPr>
          <w:rFonts w:ascii="Menlo" w:hAnsi="Menlo" w:cs="Menlo"/>
          <w:color w:val="C41A16"/>
          <w:sz w:val="24"/>
          <w:szCs w:val="24"/>
        </w:rPr>
        <w:t>"New User Registered"</w:t>
      </w:r>
      <w:r>
        <w:rPr>
          <w:rFonts w:ascii="Menlo" w:hAnsi="Menlo" w:cs="Menlo"/>
          <w:color w:val="000000"/>
          <w:sz w:val="24"/>
          <w:szCs w:val="24"/>
        </w:rPr>
        <w:t xml:space="preserve">, body: </w:t>
      </w:r>
      <w:r>
        <w:rPr>
          <w:rFonts w:ascii="Menlo" w:hAnsi="Menlo" w:cs="Menlo"/>
          <w:color w:val="C41A16"/>
          <w:sz w:val="24"/>
          <w:szCs w:val="24"/>
        </w:rPr>
        <w:t>"Hell</w:t>
      </w:r>
      <w:r>
        <w:rPr>
          <w:rFonts w:ascii="Menlo" w:hAnsi="Menlo" w:cs="Menlo"/>
          <w:color w:val="C41A16"/>
          <w:sz w:val="24"/>
          <w:szCs w:val="24"/>
        </w:rPr>
        <w:t>o, New user registered. \n Name</w:t>
      </w:r>
      <w:r>
        <w:rPr>
          <w:rFonts w:ascii="Menlo" w:hAnsi="Menlo" w:cs="Menlo"/>
          <w:color w:val="C41A16"/>
          <w:sz w:val="24"/>
          <w:szCs w:val="24"/>
        </w:rPr>
        <w:t xml:space="preserve">: </w:t>
      </w:r>
      <w:r>
        <w:rPr>
          <w:rFonts w:ascii="Menlo" w:hAnsi="Menlo" w:cs="Menlo"/>
          <w:color w:val="000000"/>
          <w:sz w:val="24"/>
          <w:szCs w:val="24"/>
        </w:rPr>
        <w:t>Username</w:t>
      </w:r>
      <w:r>
        <w:rPr>
          <w:rFonts w:ascii="Menlo" w:hAnsi="Menlo" w:cs="Menlo"/>
          <w:color w:val="C41A16"/>
          <w:sz w:val="24"/>
          <w:szCs w:val="24"/>
        </w:rPr>
        <w:t xml:space="preserve"> \n Email: </w:t>
      </w:r>
      <w:r>
        <w:rPr>
          <w:rFonts w:ascii="Menlo" w:hAnsi="Menlo" w:cs="Menlo"/>
          <w:color w:val="000000"/>
          <w:sz w:val="24"/>
          <w:szCs w:val="24"/>
        </w:rPr>
        <w:t>Email</w:t>
      </w:r>
      <w:r>
        <w:rPr>
          <w:rFonts w:ascii="Menlo" w:hAnsi="Menlo" w:cs="Menlo"/>
          <w:color w:val="C41A16"/>
          <w:sz w:val="24"/>
          <w:szCs w:val="24"/>
        </w:rPr>
        <w:t xml:space="preserve"> \n Phone: </w:t>
      </w:r>
      <w:r>
        <w:rPr>
          <w:rFonts w:ascii="Menlo" w:hAnsi="Menlo" w:cs="Menlo"/>
          <w:color w:val="000000"/>
          <w:sz w:val="24"/>
          <w:szCs w:val="24"/>
        </w:rPr>
        <w:t>Phone</w:t>
      </w:r>
      <w:r>
        <w:rPr>
          <w:rFonts w:ascii="Menlo" w:hAnsi="Menlo" w:cs="Menlo"/>
          <w:color w:val="C41A16"/>
          <w:sz w:val="24"/>
          <w:szCs w:val="24"/>
        </w:rPr>
        <w:t xml:space="preserve"> \n Location: </w:t>
      </w:r>
      <w:r>
        <w:rPr>
          <w:rFonts w:ascii="Menlo" w:hAnsi="Menlo" w:cs="Menlo"/>
          <w:color w:val="000000"/>
          <w:sz w:val="24"/>
          <w:szCs w:val="24"/>
        </w:rPr>
        <w:t>Location</w:t>
      </w:r>
      <w:r>
        <w:rPr>
          <w:rFonts w:ascii="Menlo" w:hAnsi="Menlo" w:cs="Menlo"/>
          <w:color w:val="C41A16"/>
          <w:sz w:val="24"/>
          <w:szCs w:val="24"/>
        </w:rPr>
        <w:t xml:space="preserve"> \n Date: </w:t>
      </w:r>
      <w:r>
        <w:rPr>
          <w:rFonts w:ascii="Menlo" w:hAnsi="Menlo" w:cs="Menlo"/>
          <w:color w:val="000000"/>
          <w:sz w:val="24"/>
          <w:szCs w:val="24"/>
        </w:rPr>
        <w:t>Date</w:t>
      </w:r>
      <w:r>
        <w:rPr>
          <w:rFonts w:ascii="Menlo" w:hAnsi="Menlo" w:cs="Menlo"/>
          <w:color w:val="C41A16"/>
          <w:sz w:val="24"/>
          <w:szCs w:val="24"/>
        </w:rPr>
        <w:t xml:space="preserve"> \n Client: Android</w:t>
      </w:r>
      <w:r>
        <w:rPr>
          <w:rFonts w:ascii="Menlo" w:hAnsi="Menlo" w:cs="Menlo"/>
          <w:color w:val="C41A16"/>
          <w:sz w:val="24"/>
          <w:szCs w:val="24"/>
        </w:rPr>
        <w:t xml:space="preserve"> App</w:t>
      </w:r>
    </w:p>
    <w:p w14:paraId="2B0DA965" w14:textId="030B7D14" w:rsidR="00144FFD" w:rsidRDefault="00144FFD" w:rsidP="006A03EB">
      <w:pPr>
        <w:pStyle w:val="ListParagraph"/>
        <w:numPr>
          <w:ilvl w:val="1"/>
          <w:numId w:val="35"/>
        </w:numPr>
      </w:pPr>
      <w:r w:rsidRPr="00144FFD">
        <w:t>Navigate the user to the Bluetooth status screen (section 4)</w:t>
      </w:r>
    </w:p>
    <w:p w14:paraId="3E10C644" w14:textId="78E338A3" w:rsidR="004846E7" w:rsidRDefault="004846E7" w:rsidP="004846E7"/>
    <w:p w14:paraId="7A6F926D" w14:textId="77777777" w:rsidR="004846E7" w:rsidRDefault="004846E7" w:rsidP="004846E7">
      <w:pPr>
        <w:pStyle w:val="ListParagraph"/>
        <w:ind w:left="1080"/>
      </w:pPr>
    </w:p>
    <w:p w14:paraId="029068FC" w14:textId="77777777" w:rsidR="004846E7" w:rsidRDefault="004846E7" w:rsidP="004846E7">
      <w:pPr>
        <w:pStyle w:val="ListParagraph"/>
        <w:ind w:left="1080"/>
      </w:pPr>
    </w:p>
    <w:p w14:paraId="24ABC493" w14:textId="3F3C831A" w:rsidR="004846E7" w:rsidRDefault="004846E7" w:rsidP="004846E7"/>
    <w:p w14:paraId="6E295CA2" w14:textId="7816FD38" w:rsidR="00BC0232" w:rsidRDefault="00BC0232" w:rsidP="00BC0232"/>
    <w:p w14:paraId="43D3923C" w14:textId="0EF86E57" w:rsidR="00921940" w:rsidRDefault="00921940" w:rsidP="00D824F4">
      <w:pPr>
        <w:pStyle w:val="Heading2"/>
      </w:pPr>
      <w:bookmarkStart w:id="11" w:name="_Toc17563493"/>
      <w:r>
        <w:lastRenderedPageBreak/>
        <w:t xml:space="preserve">Section 4: </w:t>
      </w:r>
      <w:r w:rsidR="00144FFD">
        <w:t>Bluetooth status screen</w:t>
      </w:r>
      <w:bookmarkEnd w:id="11"/>
    </w:p>
    <w:p w14:paraId="269DEA7B" w14:textId="030E4500" w:rsidR="003C20B9" w:rsidRDefault="00144FFD" w:rsidP="003C20B9">
      <w:r>
        <w:rPr>
          <w:noProof/>
        </w:rPr>
        <w:drawing>
          <wp:inline distT="0" distB="0" distL="0" distR="0" wp14:anchorId="5579B783" wp14:editId="6F9F1AF6">
            <wp:extent cx="2159850" cy="4168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8-23 at 5.00.4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7764" cy="4241764"/>
                    </a:xfrm>
                    <a:prstGeom prst="rect">
                      <a:avLst/>
                    </a:prstGeom>
                  </pic:spPr>
                </pic:pic>
              </a:graphicData>
            </a:graphic>
          </wp:inline>
        </w:drawing>
      </w:r>
    </w:p>
    <w:p w14:paraId="1168545A" w14:textId="5A3C50B3" w:rsidR="00D824F4" w:rsidRDefault="00144FFD" w:rsidP="00144FFD">
      <w:pPr>
        <w:pStyle w:val="ListParagraph"/>
        <w:numPr>
          <w:ilvl w:val="0"/>
          <w:numId w:val="36"/>
        </w:numPr>
      </w:pPr>
      <w:r>
        <w:t>Navigates either from section 1 or 3</w:t>
      </w:r>
    </w:p>
    <w:p w14:paraId="56F0BD2A" w14:textId="2A6E7DF8" w:rsidR="00144FFD" w:rsidRDefault="00144FFD" w:rsidP="00144FFD">
      <w:pPr>
        <w:pStyle w:val="ListParagraph"/>
      </w:pPr>
      <w:r>
        <w:t>4.1. Show the device Bluetooth status in the status label</w:t>
      </w:r>
    </w:p>
    <w:p w14:paraId="6BE34990" w14:textId="237236A8" w:rsidR="00144FFD" w:rsidRDefault="00144FFD" w:rsidP="00144FFD">
      <w:pPr>
        <w:pStyle w:val="ListParagraph"/>
      </w:pPr>
      <w:r>
        <w:t>4.2. When the user taps on Bluetooth button/icon, either display error message (if device is not supported/Bluetooth is off) or navigate the user to section 5</w:t>
      </w:r>
    </w:p>
    <w:p w14:paraId="6A78AD20" w14:textId="1E2039BF" w:rsidR="003C20B9" w:rsidRDefault="00DC4C14" w:rsidP="00DC4C14">
      <w:pPr>
        <w:pStyle w:val="Heading2"/>
      </w:pPr>
      <w:bookmarkStart w:id="12" w:name="_Toc17563494"/>
      <w:r>
        <w:lastRenderedPageBreak/>
        <w:t>Section</w:t>
      </w:r>
      <w:r w:rsidR="003C20B9">
        <w:t xml:space="preserve"> </w:t>
      </w:r>
      <w:r w:rsidR="00D824F4">
        <w:t>5</w:t>
      </w:r>
      <w:r w:rsidR="003C20B9">
        <w:t xml:space="preserve">: </w:t>
      </w:r>
      <w:r w:rsidR="008725FD">
        <w:t>Device list screen</w:t>
      </w:r>
      <w:bookmarkEnd w:id="12"/>
    </w:p>
    <w:p w14:paraId="329699D0" w14:textId="476FDBB2" w:rsidR="00DC4C14" w:rsidRDefault="008725FD" w:rsidP="003C20B9">
      <w:r>
        <w:rPr>
          <w:noProof/>
        </w:rPr>
        <w:drawing>
          <wp:inline distT="0" distB="0" distL="0" distR="0" wp14:anchorId="294C18E0" wp14:editId="06CBDBAB">
            <wp:extent cx="2160694" cy="4159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8-23 at 5.08.1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6794" cy="4190619"/>
                    </a:xfrm>
                    <a:prstGeom prst="rect">
                      <a:avLst/>
                    </a:prstGeom>
                  </pic:spPr>
                </pic:pic>
              </a:graphicData>
            </a:graphic>
          </wp:inline>
        </w:drawing>
      </w:r>
    </w:p>
    <w:p w14:paraId="56979DB3" w14:textId="537A78F8" w:rsidR="00D76878" w:rsidRDefault="008725FD" w:rsidP="008725FD">
      <w:pPr>
        <w:pStyle w:val="ListParagraph"/>
        <w:numPr>
          <w:ilvl w:val="0"/>
          <w:numId w:val="37"/>
        </w:numPr>
      </w:pPr>
      <w:r>
        <w:t>Navigates from section 5</w:t>
      </w:r>
    </w:p>
    <w:p w14:paraId="60D91A59" w14:textId="77777777" w:rsidR="008725FD" w:rsidRDefault="008725FD" w:rsidP="008725FD">
      <w:pPr>
        <w:pStyle w:val="ListParagraph"/>
        <w:numPr>
          <w:ilvl w:val="1"/>
          <w:numId w:val="39"/>
        </w:numPr>
      </w:pPr>
      <w:r>
        <w:t xml:space="preserve"> Lists the scanned/available nearby Bluetooth devices</w:t>
      </w:r>
    </w:p>
    <w:p w14:paraId="199FD3EF" w14:textId="1B09C50C" w:rsidR="008725FD" w:rsidRDefault="008725FD" w:rsidP="008725FD">
      <w:pPr>
        <w:pStyle w:val="ListParagraph"/>
        <w:numPr>
          <w:ilvl w:val="1"/>
          <w:numId w:val="39"/>
        </w:numPr>
      </w:pPr>
      <w:r>
        <w:t>When the user taps any of the device from the list, pair the device and navigate to section 6</w:t>
      </w:r>
    </w:p>
    <w:p w14:paraId="37291AC8" w14:textId="77777777" w:rsidR="008725FD" w:rsidRDefault="008725FD" w:rsidP="008725FD">
      <w:pPr>
        <w:pStyle w:val="ListParagraph"/>
        <w:ind w:left="1120"/>
      </w:pPr>
    </w:p>
    <w:p w14:paraId="349BF889" w14:textId="25183610" w:rsidR="00BB6681" w:rsidRDefault="00BB6681" w:rsidP="00337D89">
      <w:pPr>
        <w:ind w:left="720"/>
      </w:pPr>
    </w:p>
    <w:p w14:paraId="2470464F" w14:textId="77777777" w:rsidR="00E456F3" w:rsidRDefault="00E456F3" w:rsidP="00E456F3">
      <w:pPr>
        <w:pStyle w:val="ListParagraph"/>
        <w:ind w:left="1440"/>
      </w:pPr>
    </w:p>
    <w:p w14:paraId="024605E4" w14:textId="290DF1BA" w:rsidR="00370F1E" w:rsidRDefault="0053033F" w:rsidP="00B413DF">
      <w:pPr>
        <w:pStyle w:val="Heading2"/>
        <w:rPr>
          <w:noProof/>
        </w:rPr>
      </w:pPr>
      <w:bookmarkStart w:id="13" w:name="_Toc17563495"/>
      <w:r>
        <w:lastRenderedPageBreak/>
        <w:t>Section</w:t>
      </w:r>
      <w:r w:rsidR="00ED1DF7">
        <w:t xml:space="preserve"> </w:t>
      </w:r>
      <w:r w:rsidR="00BD2242">
        <w:t>6</w:t>
      </w:r>
      <w:r w:rsidR="00ED1DF7">
        <w:t xml:space="preserve">: </w:t>
      </w:r>
      <w:r w:rsidR="008725FD">
        <w:t>Fan controller screen</w:t>
      </w:r>
      <w:bookmarkEnd w:id="13"/>
      <w:r w:rsidR="00ED1DF7" w:rsidRPr="00ED1DF7">
        <w:rPr>
          <w:noProof/>
        </w:rPr>
        <w:t xml:space="preserve"> </w:t>
      </w:r>
    </w:p>
    <w:p w14:paraId="535CB05A" w14:textId="0071E8C6" w:rsidR="0053033F" w:rsidRDefault="008725FD" w:rsidP="00370F1E">
      <w:r>
        <w:rPr>
          <w:noProof/>
        </w:rPr>
        <w:drawing>
          <wp:inline distT="0" distB="0" distL="0" distR="0" wp14:anchorId="2CFBA310" wp14:editId="4304F37B">
            <wp:extent cx="2158575" cy="420444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8-23 at 5.21.0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4601" cy="4255139"/>
                    </a:xfrm>
                    <a:prstGeom prst="rect">
                      <a:avLst/>
                    </a:prstGeom>
                  </pic:spPr>
                </pic:pic>
              </a:graphicData>
            </a:graphic>
          </wp:inline>
        </w:drawing>
      </w:r>
    </w:p>
    <w:p w14:paraId="25E65334" w14:textId="779F977A" w:rsidR="0053033F" w:rsidRDefault="008725FD" w:rsidP="008725FD">
      <w:pPr>
        <w:pStyle w:val="ListParagraph"/>
        <w:numPr>
          <w:ilvl w:val="0"/>
          <w:numId w:val="37"/>
        </w:numPr>
      </w:pPr>
      <w:r>
        <w:t>Navigates from section 5</w:t>
      </w:r>
    </w:p>
    <w:p w14:paraId="40832AA4" w14:textId="0132D84C" w:rsidR="008725FD" w:rsidRDefault="008725FD" w:rsidP="008725FD">
      <w:pPr>
        <w:pStyle w:val="ListParagraph"/>
        <w:numPr>
          <w:ilvl w:val="1"/>
          <w:numId w:val="37"/>
        </w:numPr>
      </w:pPr>
      <w:r>
        <w:t xml:space="preserve"> In any point while in this screen if the device Bluetooth is tuned OFF:</w:t>
      </w:r>
    </w:p>
    <w:p w14:paraId="24A3D195" w14:textId="7CDC8D19" w:rsidR="008725FD" w:rsidRDefault="008725FD" w:rsidP="001B4387">
      <w:pPr>
        <w:pStyle w:val="ListParagraph"/>
        <w:numPr>
          <w:ilvl w:val="2"/>
          <w:numId w:val="37"/>
        </w:numPr>
      </w:pPr>
      <w:r>
        <w:t>Prompt error message “Device Bluetooth is tuned off. Please turn it ON from the phone settings”</w:t>
      </w:r>
    </w:p>
    <w:p w14:paraId="1E1C515C" w14:textId="6F77DBB0" w:rsidR="008725FD" w:rsidRDefault="008725FD" w:rsidP="001B4387">
      <w:pPr>
        <w:pStyle w:val="ListParagraph"/>
        <w:numPr>
          <w:ilvl w:val="2"/>
          <w:numId w:val="37"/>
        </w:numPr>
      </w:pPr>
      <w:r>
        <w:t xml:space="preserve">Once the user turns ON, pair the </w:t>
      </w:r>
      <w:r w:rsidR="001B4387">
        <w:t>device again</w:t>
      </w:r>
    </w:p>
    <w:p w14:paraId="6433D0B8" w14:textId="391164C6" w:rsidR="001B4387" w:rsidRDefault="001B4387" w:rsidP="001B4387">
      <w:pPr>
        <w:pStyle w:val="ListParagraph"/>
        <w:numPr>
          <w:ilvl w:val="2"/>
          <w:numId w:val="37"/>
        </w:numPr>
      </w:pPr>
      <w:r>
        <w:t>If it is not turned ON for 2 minutes interval, pop message “Phone Bluetooth is still OFF” and navigate the user to section 4</w:t>
      </w:r>
    </w:p>
    <w:p w14:paraId="3810895A" w14:textId="484056F1" w:rsidR="001B4387" w:rsidRDefault="001B4387" w:rsidP="001B4387">
      <w:pPr>
        <w:pStyle w:val="ListParagraph"/>
        <w:numPr>
          <w:ilvl w:val="1"/>
          <w:numId w:val="37"/>
        </w:numPr>
      </w:pPr>
      <w:r>
        <w:t xml:space="preserve">In any point while in this screen if the </w:t>
      </w:r>
      <w:r>
        <w:t>Bluetooth device is not responding/turned off/pair status is not paired:</w:t>
      </w:r>
    </w:p>
    <w:p w14:paraId="67544665" w14:textId="2DF37262" w:rsidR="001B4387" w:rsidRDefault="001B4387" w:rsidP="001B4387">
      <w:pPr>
        <w:pStyle w:val="ListParagraph"/>
        <w:numPr>
          <w:ilvl w:val="2"/>
          <w:numId w:val="37"/>
        </w:numPr>
      </w:pPr>
      <w:r>
        <w:t>Try to repair for 3 times each 10 second showing reconnecting message. If it fails to repair, navigate the user to section 5</w:t>
      </w:r>
    </w:p>
    <w:p w14:paraId="223496AE" w14:textId="7025EE41" w:rsidR="001B4387" w:rsidRDefault="001B4387" w:rsidP="001B4387">
      <w:pPr>
        <w:pStyle w:val="ListParagraph"/>
        <w:numPr>
          <w:ilvl w:val="1"/>
          <w:numId w:val="37"/>
        </w:numPr>
      </w:pPr>
      <w:r>
        <w:t xml:space="preserve"> If it successfully pairs, then user can control the fan. Below are the commands;</w:t>
      </w:r>
    </w:p>
    <w:p w14:paraId="7A323A08" w14:textId="5EDCE1DC" w:rsidR="001B4387" w:rsidRDefault="001B4387" w:rsidP="001B4387"/>
    <w:p w14:paraId="5AD197C0" w14:textId="795761D7" w:rsidR="001B4387" w:rsidRPr="00C71B95" w:rsidRDefault="001B4387" w:rsidP="001B4387">
      <w:pPr>
        <w:rPr>
          <w:sz w:val="36"/>
          <w:szCs w:val="36"/>
          <w:u w:val="single"/>
        </w:rPr>
      </w:pPr>
      <w:r w:rsidRPr="00C71B95">
        <w:rPr>
          <w:sz w:val="36"/>
          <w:szCs w:val="36"/>
          <w:u w:val="single"/>
        </w:rPr>
        <w:t>Fan Controller Commands:</w:t>
      </w:r>
    </w:p>
    <w:p w14:paraId="285178AE" w14:textId="4E9FE969" w:rsidR="001B4387" w:rsidRDefault="001B4387" w:rsidP="001B4387">
      <w:r>
        <w:t>Note: All the commands will work only if is paired to Bluetooth device</w:t>
      </w:r>
    </w:p>
    <w:p w14:paraId="67CA459F" w14:textId="555B5D52" w:rsidR="001B4387" w:rsidRDefault="0058055C" w:rsidP="001B4387">
      <w:pPr>
        <w:rPr>
          <w:sz w:val="36"/>
          <w:szCs w:val="36"/>
        </w:rPr>
      </w:pPr>
      <w:r w:rsidRPr="00823137">
        <w:rPr>
          <w:sz w:val="36"/>
          <w:szCs w:val="36"/>
        </w:rPr>
        <w:t>*</w:t>
      </w:r>
      <w:r w:rsidRPr="00823137">
        <w:rPr>
          <w:color w:val="FF0000"/>
          <w:sz w:val="36"/>
          <w:szCs w:val="36"/>
        </w:rPr>
        <w:t>S</w:t>
      </w:r>
      <w:r w:rsidRPr="00823137">
        <w:rPr>
          <w:sz w:val="36"/>
          <w:szCs w:val="36"/>
        </w:rPr>
        <w:t>a</w:t>
      </w:r>
      <w:r w:rsidRPr="00823137">
        <w:rPr>
          <w:color w:val="FF0000"/>
          <w:sz w:val="36"/>
          <w:szCs w:val="36"/>
        </w:rPr>
        <w:t>T</w:t>
      </w:r>
      <w:r w:rsidRPr="00823137">
        <w:rPr>
          <w:sz w:val="36"/>
          <w:szCs w:val="36"/>
        </w:rPr>
        <w:t>b</w:t>
      </w:r>
      <w:r w:rsidRPr="00823137">
        <w:rPr>
          <w:color w:val="FF0000"/>
          <w:sz w:val="36"/>
          <w:szCs w:val="36"/>
        </w:rPr>
        <w:t>M</w:t>
      </w:r>
      <w:r w:rsidRPr="00823137">
        <w:rPr>
          <w:sz w:val="36"/>
          <w:szCs w:val="36"/>
        </w:rPr>
        <w:t>c</w:t>
      </w:r>
      <w:r w:rsidRPr="00823137">
        <w:rPr>
          <w:color w:val="FF0000"/>
          <w:sz w:val="36"/>
          <w:szCs w:val="36"/>
        </w:rPr>
        <w:t>R</w:t>
      </w:r>
      <w:r w:rsidRPr="00823137">
        <w:rPr>
          <w:sz w:val="36"/>
          <w:szCs w:val="36"/>
        </w:rPr>
        <w:t>d</w:t>
      </w:r>
      <w:r w:rsidRPr="00823137">
        <w:rPr>
          <w:color w:val="FF0000"/>
          <w:sz w:val="36"/>
          <w:szCs w:val="36"/>
        </w:rPr>
        <w:t>L</w:t>
      </w:r>
      <w:r w:rsidRPr="00823137">
        <w:rPr>
          <w:sz w:val="36"/>
          <w:szCs w:val="36"/>
        </w:rPr>
        <w:t>e</w:t>
      </w:r>
      <w:r w:rsidRPr="00823137">
        <w:rPr>
          <w:color w:val="FF0000"/>
          <w:sz w:val="36"/>
          <w:szCs w:val="36"/>
        </w:rPr>
        <w:t>V</w:t>
      </w:r>
      <w:r w:rsidRPr="00823137">
        <w:rPr>
          <w:sz w:val="36"/>
          <w:szCs w:val="36"/>
        </w:rPr>
        <w:t>ff</w:t>
      </w:r>
      <w:r w:rsidRPr="00823137">
        <w:rPr>
          <w:color w:val="FF0000"/>
          <w:sz w:val="36"/>
          <w:szCs w:val="36"/>
        </w:rPr>
        <w:t>I</w:t>
      </w:r>
      <w:r w:rsidRPr="00823137">
        <w:rPr>
          <w:sz w:val="36"/>
          <w:szCs w:val="36"/>
        </w:rPr>
        <w:t>gg</w:t>
      </w:r>
      <w:r w:rsidRPr="00823137">
        <w:rPr>
          <w:color w:val="FF0000"/>
          <w:sz w:val="36"/>
          <w:szCs w:val="36"/>
        </w:rPr>
        <w:t>R</w:t>
      </w:r>
      <w:r w:rsidRPr="00823137">
        <w:rPr>
          <w:sz w:val="36"/>
          <w:szCs w:val="36"/>
        </w:rPr>
        <w:t>hhh*</w:t>
      </w:r>
    </w:p>
    <w:p w14:paraId="2D17FBD7" w14:textId="796B7852" w:rsidR="00F320DE" w:rsidRDefault="00066610" w:rsidP="001B4387">
      <w:pPr>
        <w:rPr>
          <w:sz w:val="36"/>
          <w:szCs w:val="36"/>
        </w:rPr>
      </w:pPr>
      <w:r>
        <w:rPr>
          <w:sz w:val="36"/>
          <w:szCs w:val="36"/>
        </w:rPr>
        <w:t>Power ON/OFF button</w:t>
      </w:r>
    </w:p>
    <w:p w14:paraId="1974263C" w14:textId="1497FEBB" w:rsidR="00F320DE" w:rsidRDefault="00F320DE" w:rsidP="00F320DE">
      <w:pPr>
        <w:pStyle w:val="ListParagraph"/>
      </w:pPr>
      <w:r>
        <w:lastRenderedPageBreak/>
        <w:t>0.</w:t>
      </w:r>
      <w:r>
        <w:t>Power</w:t>
      </w:r>
      <w:r>
        <w:t xml:space="preserve"> </w:t>
      </w:r>
      <w:r>
        <w:t>OFF (Disable all buttons except Speed buttons)</w:t>
      </w:r>
    </w:p>
    <w:p w14:paraId="10B2ACAA" w14:textId="2ED3F62E" w:rsidR="00F320DE" w:rsidRDefault="00F320DE" w:rsidP="00F320DE">
      <w:pPr>
        <w:pStyle w:val="ListParagraph"/>
      </w:pPr>
      <w:r>
        <w:t>1. Power ON (Enable all buttons)</w:t>
      </w:r>
    </w:p>
    <w:p w14:paraId="329F0449" w14:textId="77777777" w:rsidR="00F320DE" w:rsidRDefault="00F320DE" w:rsidP="001B4387">
      <w:pPr>
        <w:rPr>
          <w:sz w:val="36"/>
          <w:szCs w:val="36"/>
        </w:rPr>
      </w:pPr>
    </w:p>
    <w:p w14:paraId="128D79A2" w14:textId="77777777" w:rsidR="00F320DE" w:rsidRDefault="00F320DE" w:rsidP="001B4387">
      <w:pPr>
        <w:rPr>
          <w:sz w:val="36"/>
          <w:szCs w:val="36"/>
        </w:rPr>
      </w:pPr>
    </w:p>
    <w:p w14:paraId="63273441" w14:textId="22443EC8" w:rsidR="00823137" w:rsidRPr="00823137" w:rsidRDefault="00823137" w:rsidP="001B4387">
      <w:pPr>
        <w:rPr>
          <w:sz w:val="36"/>
          <w:szCs w:val="36"/>
        </w:rPr>
      </w:pPr>
      <w:r>
        <w:rPr>
          <w:sz w:val="36"/>
          <w:szCs w:val="36"/>
        </w:rPr>
        <w:t>S – Speed,</w:t>
      </w:r>
      <w:r w:rsidR="00F320DE">
        <w:rPr>
          <w:sz w:val="36"/>
          <w:szCs w:val="36"/>
        </w:rPr>
        <w:t xml:space="preserve"> a (0…7)</w:t>
      </w:r>
    </w:p>
    <w:p w14:paraId="3A3BA535" w14:textId="5FDDA6F8" w:rsidR="001B4387" w:rsidRDefault="00823137" w:rsidP="00823137">
      <w:pPr>
        <w:pStyle w:val="ListParagraph"/>
        <w:numPr>
          <w:ilvl w:val="0"/>
          <w:numId w:val="41"/>
        </w:numPr>
      </w:pPr>
      <w:r>
        <w:t>Power Off</w:t>
      </w:r>
      <w:r w:rsidR="00F320DE">
        <w:t xml:space="preserve"> </w:t>
      </w:r>
    </w:p>
    <w:p w14:paraId="2F69C6CA" w14:textId="6AB2A421" w:rsidR="00823137" w:rsidRDefault="00823137" w:rsidP="00823137">
      <w:pPr>
        <w:pStyle w:val="ListParagraph"/>
        <w:numPr>
          <w:ilvl w:val="0"/>
          <w:numId w:val="41"/>
        </w:numPr>
      </w:pPr>
      <w:r>
        <w:t>Power ON and Speed is 1</w:t>
      </w:r>
    </w:p>
    <w:p w14:paraId="6112B39F" w14:textId="5C48C167" w:rsidR="00823137" w:rsidRDefault="00823137" w:rsidP="00823137">
      <w:pPr>
        <w:pStyle w:val="ListParagraph"/>
        <w:numPr>
          <w:ilvl w:val="0"/>
          <w:numId w:val="41"/>
        </w:numPr>
      </w:pPr>
      <w:r>
        <w:t>Speed 2</w:t>
      </w:r>
    </w:p>
    <w:p w14:paraId="6E306176" w14:textId="48A16D1C" w:rsidR="00823137" w:rsidRDefault="00823137" w:rsidP="00823137">
      <w:pPr>
        <w:pStyle w:val="ListParagraph"/>
        <w:numPr>
          <w:ilvl w:val="0"/>
          <w:numId w:val="41"/>
        </w:numPr>
      </w:pPr>
      <w:r>
        <w:t>Speed 3</w:t>
      </w:r>
    </w:p>
    <w:p w14:paraId="73E3A588" w14:textId="4023ED11" w:rsidR="00823137" w:rsidRDefault="00823137" w:rsidP="00823137">
      <w:pPr>
        <w:pStyle w:val="ListParagraph"/>
        <w:numPr>
          <w:ilvl w:val="0"/>
          <w:numId w:val="41"/>
        </w:numPr>
      </w:pPr>
      <w:r>
        <w:t>Speed 4</w:t>
      </w:r>
    </w:p>
    <w:p w14:paraId="3D4A73ED" w14:textId="3EA1165C" w:rsidR="00823137" w:rsidRDefault="00823137" w:rsidP="00823137">
      <w:pPr>
        <w:pStyle w:val="ListParagraph"/>
        <w:numPr>
          <w:ilvl w:val="0"/>
          <w:numId w:val="41"/>
        </w:numPr>
      </w:pPr>
      <w:r>
        <w:t>Speed 5</w:t>
      </w:r>
    </w:p>
    <w:p w14:paraId="44E39905" w14:textId="06A3F9CE" w:rsidR="00823137" w:rsidRDefault="00823137" w:rsidP="00823137">
      <w:pPr>
        <w:pStyle w:val="ListParagraph"/>
        <w:numPr>
          <w:ilvl w:val="0"/>
          <w:numId w:val="41"/>
        </w:numPr>
      </w:pPr>
      <w:r>
        <w:t>Speed 6</w:t>
      </w:r>
    </w:p>
    <w:p w14:paraId="5BB2FE18" w14:textId="4CAFFB58" w:rsidR="00823137" w:rsidRDefault="00823137" w:rsidP="00823137">
      <w:pPr>
        <w:pStyle w:val="ListParagraph"/>
        <w:numPr>
          <w:ilvl w:val="0"/>
          <w:numId w:val="41"/>
        </w:numPr>
      </w:pPr>
      <w:r>
        <w:t xml:space="preserve">Turbo (Center button) </w:t>
      </w:r>
    </w:p>
    <w:p w14:paraId="164A2DCC" w14:textId="36CBA1E2" w:rsidR="00823137" w:rsidRDefault="00823137" w:rsidP="00823137">
      <w:pPr>
        <w:pStyle w:val="ListParagraph"/>
      </w:pPr>
    </w:p>
    <w:p w14:paraId="06136C6F" w14:textId="248BFFD7" w:rsidR="00823137" w:rsidRDefault="00823137" w:rsidP="00823137">
      <w:pPr>
        <w:rPr>
          <w:sz w:val="36"/>
          <w:szCs w:val="36"/>
        </w:rPr>
      </w:pPr>
      <w:r>
        <w:rPr>
          <w:sz w:val="36"/>
          <w:szCs w:val="36"/>
        </w:rPr>
        <w:t>T</w:t>
      </w:r>
      <w:r w:rsidRPr="00823137">
        <w:rPr>
          <w:sz w:val="36"/>
          <w:szCs w:val="36"/>
        </w:rPr>
        <w:t xml:space="preserve"> – </w:t>
      </w:r>
      <w:r w:rsidR="00F320DE">
        <w:rPr>
          <w:sz w:val="36"/>
          <w:szCs w:val="36"/>
        </w:rPr>
        <w:t>Timer</w:t>
      </w:r>
      <w:r w:rsidRPr="00823137">
        <w:rPr>
          <w:sz w:val="36"/>
          <w:szCs w:val="36"/>
        </w:rPr>
        <w:t>,</w:t>
      </w:r>
      <w:r>
        <w:rPr>
          <w:sz w:val="36"/>
          <w:szCs w:val="36"/>
        </w:rPr>
        <w:t xml:space="preserve"> </w:t>
      </w:r>
      <w:r w:rsidR="00F320DE">
        <w:rPr>
          <w:sz w:val="36"/>
          <w:szCs w:val="36"/>
        </w:rPr>
        <w:t>b (0,2,4,6,8)</w:t>
      </w:r>
    </w:p>
    <w:p w14:paraId="76DED4B2" w14:textId="7D67581B" w:rsidR="00823137" w:rsidRDefault="00F320DE" w:rsidP="00F320DE">
      <w:pPr>
        <w:pStyle w:val="ListParagraph"/>
      </w:pPr>
      <w:r>
        <w:t>0.</w:t>
      </w:r>
      <w:r w:rsidR="00823137">
        <w:t xml:space="preserve">Timer </w:t>
      </w:r>
      <w:r>
        <w:t>off, 2. 2H, 4.4H, 6. 6H, 8. 8H</w:t>
      </w:r>
    </w:p>
    <w:p w14:paraId="00ABF2EE" w14:textId="5F935652" w:rsidR="00F320DE" w:rsidRDefault="00F320DE" w:rsidP="00F320DE">
      <w:pPr>
        <w:pStyle w:val="ListParagraph"/>
      </w:pPr>
    </w:p>
    <w:p w14:paraId="32637B08" w14:textId="6C8BD21B" w:rsidR="00F320DE" w:rsidRDefault="00F320DE" w:rsidP="00F320DE">
      <w:pPr>
        <w:rPr>
          <w:sz w:val="36"/>
          <w:szCs w:val="36"/>
        </w:rPr>
      </w:pPr>
      <w:r>
        <w:rPr>
          <w:sz w:val="36"/>
          <w:szCs w:val="36"/>
        </w:rPr>
        <w:t>M</w:t>
      </w:r>
      <w:r w:rsidRPr="00F320DE">
        <w:rPr>
          <w:sz w:val="36"/>
          <w:szCs w:val="36"/>
        </w:rPr>
        <w:t xml:space="preserve"> – </w:t>
      </w:r>
      <w:r>
        <w:rPr>
          <w:sz w:val="36"/>
          <w:szCs w:val="36"/>
        </w:rPr>
        <w:t>Smart</w:t>
      </w:r>
      <w:r w:rsidRPr="00F320DE">
        <w:rPr>
          <w:sz w:val="36"/>
          <w:szCs w:val="36"/>
        </w:rPr>
        <w:t xml:space="preserve">, </w:t>
      </w:r>
      <w:r>
        <w:rPr>
          <w:sz w:val="36"/>
          <w:szCs w:val="36"/>
        </w:rPr>
        <w:t>c</w:t>
      </w:r>
      <w:r w:rsidRPr="00F320DE">
        <w:rPr>
          <w:sz w:val="36"/>
          <w:szCs w:val="36"/>
        </w:rPr>
        <w:t xml:space="preserve"> (0</w:t>
      </w:r>
      <w:r>
        <w:rPr>
          <w:sz w:val="36"/>
          <w:szCs w:val="36"/>
        </w:rPr>
        <w:t xml:space="preserve"> and 1</w:t>
      </w:r>
      <w:r w:rsidRPr="00F320DE">
        <w:rPr>
          <w:sz w:val="36"/>
          <w:szCs w:val="36"/>
        </w:rPr>
        <w:t>)</w:t>
      </w:r>
    </w:p>
    <w:p w14:paraId="6DB97C09" w14:textId="21116165" w:rsidR="00F320DE" w:rsidRDefault="00F320DE" w:rsidP="00F320DE">
      <w:pPr>
        <w:pStyle w:val="ListParagraph"/>
      </w:pPr>
      <w:r>
        <w:t>0.</w:t>
      </w:r>
      <w:r>
        <w:t>Smart</w:t>
      </w:r>
      <w:r>
        <w:t xml:space="preserve"> </w:t>
      </w:r>
      <w:r>
        <w:t>OFF (enable All Speed buttons) 1</w:t>
      </w:r>
      <w:r>
        <w:t xml:space="preserve">. </w:t>
      </w:r>
      <w:r>
        <w:t>Smart ON (disable All speed buttons)</w:t>
      </w:r>
    </w:p>
    <w:p w14:paraId="32D21711" w14:textId="40CBA391" w:rsidR="003A752D" w:rsidRDefault="003A752D" w:rsidP="00F320DE">
      <w:pPr>
        <w:pStyle w:val="ListParagraph"/>
      </w:pPr>
    </w:p>
    <w:p w14:paraId="5F4EDAF3" w14:textId="14DC8917" w:rsidR="003A752D" w:rsidRDefault="003A752D" w:rsidP="003A752D">
      <w:pPr>
        <w:rPr>
          <w:sz w:val="36"/>
          <w:szCs w:val="36"/>
        </w:rPr>
      </w:pPr>
      <w:r>
        <w:rPr>
          <w:sz w:val="36"/>
          <w:szCs w:val="36"/>
        </w:rPr>
        <w:t>R</w:t>
      </w:r>
      <w:r w:rsidRPr="003A752D">
        <w:rPr>
          <w:sz w:val="36"/>
          <w:szCs w:val="36"/>
        </w:rPr>
        <w:t xml:space="preserve"> – </w:t>
      </w:r>
      <w:r>
        <w:rPr>
          <w:sz w:val="36"/>
          <w:szCs w:val="36"/>
        </w:rPr>
        <w:t>Reverse</w:t>
      </w:r>
      <w:r w:rsidRPr="003A752D">
        <w:rPr>
          <w:sz w:val="36"/>
          <w:szCs w:val="36"/>
        </w:rPr>
        <w:t xml:space="preserve">, </w:t>
      </w:r>
      <w:r>
        <w:rPr>
          <w:sz w:val="36"/>
          <w:szCs w:val="36"/>
        </w:rPr>
        <w:t>d</w:t>
      </w:r>
      <w:r w:rsidRPr="003A752D">
        <w:rPr>
          <w:sz w:val="36"/>
          <w:szCs w:val="36"/>
        </w:rPr>
        <w:t xml:space="preserve"> (0 and 1)</w:t>
      </w:r>
    </w:p>
    <w:p w14:paraId="3DF48923" w14:textId="1E67114A" w:rsidR="003A752D" w:rsidRDefault="003A752D" w:rsidP="003A752D">
      <w:pPr>
        <w:pStyle w:val="ListParagraph"/>
      </w:pPr>
      <w:r>
        <w:t>0.</w:t>
      </w:r>
      <w:r>
        <w:t>Reverse</w:t>
      </w:r>
      <w:r>
        <w:t xml:space="preserve"> OFF</w:t>
      </w:r>
      <w:r>
        <w:t xml:space="preserve"> </w:t>
      </w:r>
      <w:r>
        <w:t xml:space="preserve"> 1. </w:t>
      </w:r>
      <w:r>
        <w:t>Reverse</w:t>
      </w:r>
      <w:r>
        <w:t xml:space="preserve"> ON</w:t>
      </w:r>
      <w:r>
        <w:t xml:space="preserve"> </w:t>
      </w:r>
    </w:p>
    <w:p w14:paraId="730EF70E" w14:textId="2028D69D" w:rsidR="008053B3" w:rsidRDefault="008053B3" w:rsidP="003A752D">
      <w:pPr>
        <w:pStyle w:val="ListParagraph"/>
      </w:pPr>
    </w:p>
    <w:p w14:paraId="59BE08B2" w14:textId="5245D061" w:rsidR="008053B3" w:rsidRDefault="008053B3" w:rsidP="008053B3">
      <w:pPr>
        <w:rPr>
          <w:sz w:val="36"/>
          <w:szCs w:val="36"/>
        </w:rPr>
      </w:pPr>
      <w:r>
        <w:rPr>
          <w:sz w:val="36"/>
          <w:szCs w:val="36"/>
        </w:rPr>
        <w:t>I</w:t>
      </w:r>
      <w:r w:rsidRPr="008053B3">
        <w:rPr>
          <w:sz w:val="36"/>
          <w:szCs w:val="36"/>
        </w:rPr>
        <w:t xml:space="preserve"> – </w:t>
      </w:r>
      <w:r>
        <w:rPr>
          <w:sz w:val="36"/>
          <w:szCs w:val="36"/>
        </w:rPr>
        <w:t>Indicator</w:t>
      </w:r>
      <w:r w:rsidRPr="008053B3">
        <w:rPr>
          <w:sz w:val="36"/>
          <w:szCs w:val="36"/>
        </w:rPr>
        <w:t xml:space="preserve">, </w:t>
      </w:r>
      <w:r>
        <w:rPr>
          <w:sz w:val="36"/>
          <w:szCs w:val="36"/>
        </w:rPr>
        <w:t>gg</w:t>
      </w:r>
      <w:r w:rsidRPr="008053B3">
        <w:rPr>
          <w:sz w:val="36"/>
          <w:szCs w:val="36"/>
        </w:rPr>
        <w:t xml:space="preserve"> (</w:t>
      </w:r>
      <w:r>
        <w:rPr>
          <w:sz w:val="36"/>
          <w:szCs w:val="36"/>
        </w:rPr>
        <w:t>2</w:t>
      </w:r>
      <w:r w:rsidRPr="008053B3">
        <w:rPr>
          <w:sz w:val="36"/>
          <w:szCs w:val="36"/>
        </w:rPr>
        <w:t>0</w:t>
      </w:r>
      <w:r>
        <w:rPr>
          <w:sz w:val="36"/>
          <w:szCs w:val="36"/>
        </w:rPr>
        <w:t>,30,50 and 60</w:t>
      </w:r>
      <w:r w:rsidRPr="008053B3">
        <w:rPr>
          <w:sz w:val="36"/>
          <w:szCs w:val="36"/>
        </w:rPr>
        <w:t>)</w:t>
      </w:r>
      <w:r w:rsidR="00C71B95">
        <w:rPr>
          <w:sz w:val="36"/>
          <w:szCs w:val="36"/>
        </w:rPr>
        <w:t xml:space="preserve"> – </w:t>
      </w:r>
      <w:r w:rsidR="00C71B95" w:rsidRPr="00C71B95">
        <w:rPr>
          <w:sz w:val="24"/>
          <w:szCs w:val="24"/>
        </w:rPr>
        <w:t>Pop message</w:t>
      </w:r>
    </w:p>
    <w:p w14:paraId="6B83E4FC" w14:textId="1E7D6D00" w:rsidR="003A752D" w:rsidRDefault="008053B3" w:rsidP="008053B3">
      <w:pPr>
        <w:ind w:firstLine="720"/>
      </w:pPr>
      <w:r>
        <w:t>2</w:t>
      </w:r>
      <w:r>
        <w:t>0.</w:t>
      </w:r>
      <w:r>
        <w:t xml:space="preserve"> </w:t>
      </w:r>
      <w:r w:rsidR="00212544">
        <w:t>Over c</w:t>
      </w:r>
      <w:r>
        <w:t>urrent</w:t>
      </w:r>
      <w:r>
        <w:t xml:space="preserve"> </w:t>
      </w:r>
      <w:r>
        <w:t>30</w:t>
      </w:r>
      <w:r>
        <w:t xml:space="preserve">. </w:t>
      </w:r>
      <w:r w:rsidR="00212544">
        <w:t>Over voltage 50. Motor f</w:t>
      </w:r>
      <w:r>
        <w:t>ailure 60</w:t>
      </w:r>
      <w:r w:rsidR="00212544">
        <w:t>. Over temperature</w:t>
      </w:r>
    </w:p>
    <w:p w14:paraId="4B084274" w14:textId="694741F0" w:rsidR="00F320DE" w:rsidRDefault="00F320DE" w:rsidP="00F320DE"/>
    <w:p w14:paraId="5B7208A4" w14:textId="77777777" w:rsidR="00F320DE" w:rsidRPr="00823137" w:rsidRDefault="00F320DE" w:rsidP="00F320DE">
      <w:pPr>
        <w:pStyle w:val="ListParagraph"/>
      </w:pPr>
    </w:p>
    <w:p w14:paraId="3A5E5E4C" w14:textId="71358893" w:rsidR="00823137" w:rsidRPr="00823137" w:rsidRDefault="00823137" w:rsidP="00823137">
      <w:pPr>
        <w:rPr>
          <w:sz w:val="36"/>
          <w:szCs w:val="36"/>
        </w:rPr>
      </w:pPr>
    </w:p>
    <w:p w14:paraId="0CDCAA88" w14:textId="77777777" w:rsidR="00823137" w:rsidRDefault="00823137" w:rsidP="00823137"/>
    <w:p w14:paraId="50DC4793" w14:textId="77777777" w:rsidR="00111A3F" w:rsidRDefault="00111A3F" w:rsidP="00111A3F"/>
    <w:p w14:paraId="4B29A189" w14:textId="49A37433" w:rsidR="00965102" w:rsidRPr="00D82A88" w:rsidRDefault="00965102" w:rsidP="00FE4D13">
      <w:pPr>
        <w:rPr>
          <w:rFonts w:asciiTheme="majorHAnsi" w:eastAsiaTheme="majorEastAsia" w:hAnsiTheme="majorHAnsi" w:cstheme="majorBidi"/>
          <w:color w:val="2F5496" w:themeColor="accent1" w:themeShade="BF"/>
          <w:sz w:val="32"/>
          <w:szCs w:val="32"/>
        </w:rPr>
      </w:pPr>
    </w:p>
    <w:sectPr w:rsidR="00965102" w:rsidRPr="00D82A88" w:rsidSect="00ED1DF7">
      <w:headerReference w:type="default" r:id="rId14"/>
      <w:footerReference w:type="default" r:id="rId15"/>
      <w:pgSz w:w="12240" w:h="15840" w:code="1"/>
      <w:pgMar w:top="720" w:right="720"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F7CB6" w14:textId="77777777" w:rsidR="0007516C" w:rsidRDefault="0007516C" w:rsidP="001837DF">
      <w:pPr>
        <w:spacing w:after="0" w:line="240" w:lineRule="auto"/>
      </w:pPr>
      <w:r>
        <w:separator/>
      </w:r>
    </w:p>
  </w:endnote>
  <w:endnote w:type="continuationSeparator" w:id="0">
    <w:p w14:paraId="772FE661" w14:textId="77777777" w:rsidR="0007516C" w:rsidRDefault="0007516C" w:rsidP="0018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713"/>
      <w:gridCol w:w="511"/>
    </w:tblGrid>
    <w:tr w:rsidR="001837DF" w14:paraId="15C9A3CA" w14:textId="77777777">
      <w:trPr>
        <w:jc w:val="right"/>
      </w:trPr>
      <w:tc>
        <w:tcPr>
          <w:tcW w:w="4795" w:type="dxa"/>
          <w:vAlign w:val="center"/>
        </w:tcPr>
        <w:sdt>
          <w:sdtPr>
            <w:rPr>
              <w:caps/>
              <w:color w:val="000000" w:themeColor="text1"/>
            </w:rPr>
            <w:alias w:val="Author"/>
            <w:tag w:val=""/>
            <w:id w:val="1534539408"/>
            <w:placeholder>
              <w:docPart w:val="CC9D4D421F9D674DAD454C3B5B50252A"/>
            </w:placeholder>
            <w:dataBinding w:prefixMappings="xmlns:ns0='http://purl.org/dc/elements/1.1/' xmlns:ns1='http://schemas.openxmlformats.org/package/2006/metadata/core-properties' " w:xpath="/ns1:coreProperties[1]/ns0:creator[1]" w:storeItemID="{6C3C8BC8-F283-45AE-878A-BAB7291924A1}"/>
            <w:text/>
          </w:sdtPr>
          <w:sdtContent>
            <w:p w14:paraId="0911588E" w14:textId="20A09FA0" w:rsidR="001837DF" w:rsidRDefault="001837DF">
              <w:pPr>
                <w:pStyle w:val="Header"/>
                <w:jc w:val="right"/>
                <w:rPr>
                  <w:caps/>
                  <w:color w:val="000000" w:themeColor="text1"/>
                </w:rPr>
              </w:pPr>
              <w:r>
                <w:rPr>
                  <w:caps/>
                  <w:color w:val="000000" w:themeColor="text1"/>
                </w:rPr>
                <w:t>pradeep chandrasekaran</w:t>
              </w:r>
            </w:p>
          </w:sdtContent>
        </w:sdt>
      </w:tc>
      <w:tc>
        <w:tcPr>
          <w:tcW w:w="250" w:type="pct"/>
          <w:shd w:val="clear" w:color="auto" w:fill="ED7D31" w:themeFill="accent2"/>
          <w:vAlign w:val="center"/>
        </w:tcPr>
        <w:p w14:paraId="797EEFFD" w14:textId="77777777" w:rsidR="001837DF" w:rsidRDefault="001837D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45B919F" w14:textId="77777777" w:rsidR="001837DF" w:rsidRDefault="0018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AF788" w14:textId="77777777" w:rsidR="0007516C" w:rsidRDefault="0007516C" w:rsidP="001837DF">
      <w:pPr>
        <w:spacing w:after="0" w:line="240" w:lineRule="auto"/>
      </w:pPr>
      <w:r>
        <w:separator/>
      </w:r>
    </w:p>
  </w:footnote>
  <w:footnote w:type="continuationSeparator" w:id="0">
    <w:p w14:paraId="53DAD15B" w14:textId="77777777" w:rsidR="0007516C" w:rsidRDefault="0007516C" w:rsidP="00183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E0791" w14:textId="61E15C46" w:rsidR="001837DF" w:rsidRDefault="001837DF">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1D9DE60A" wp14:editId="4D8EC3B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F8EA4" w14:textId="77777777" w:rsidR="001837DF" w:rsidRDefault="001837D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9DE60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3BEF8EA4" w14:textId="77777777" w:rsidR="001837DF" w:rsidRDefault="001837D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481"/>
    <w:multiLevelType w:val="multilevel"/>
    <w:tmpl w:val="9AE6F328"/>
    <w:lvl w:ilvl="0">
      <w:start w:val="3"/>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D827AB"/>
    <w:multiLevelType w:val="multilevel"/>
    <w:tmpl w:val="CF0EDF8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1526B6"/>
    <w:multiLevelType w:val="multilevel"/>
    <w:tmpl w:val="22BA85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1607AA"/>
    <w:multiLevelType w:val="hybridMultilevel"/>
    <w:tmpl w:val="79BCA9CC"/>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13BA3"/>
    <w:multiLevelType w:val="multilevel"/>
    <w:tmpl w:val="8692FE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C32A38"/>
    <w:multiLevelType w:val="hybridMultilevel"/>
    <w:tmpl w:val="E7C40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C030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DD0426"/>
    <w:multiLevelType w:val="multilevel"/>
    <w:tmpl w:val="8692F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85E0CF4"/>
    <w:multiLevelType w:val="hybridMultilevel"/>
    <w:tmpl w:val="178CAA30"/>
    <w:lvl w:ilvl="0" w:tplc="CCD0EC3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66030"/>
    <w:multiLevelType w:val="hybridMultilevel"/>
    <w:tmpl w:val="4A089C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70C33"/>
    <w:multiLevelType w:val="hybridMultilevel"/>
    <w:tmpl w:val="BEB6BDE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26311"/>
    <w:multiLevelType w:val="multilevel"/>
    <w:tmpl w:val="F6DC197E"/>
    <w:lvl w:ilvl="0">
      <w:start w:val="4"/>
      <w:numFmt w:val="decimal"/>
      <w:lvlText w:val="%1"/>
      <w:lvlJc w:val="left"/>
      <w:pPr>
        <w:ind w:left="360" w:hanging="360"/>
      </w:pPr>
      <w:rPr>
        <w:rFonts w:hint="default"/>
      </w:rPr>
    </w:lvl>
    <w:lvl w:ilvl="1">
      <w:start w:val="1"/>
      <w:numFmt w:val="decimal"/>
      <w:lvlText w:val="%1.%2"/>
      <w:lvlJc w:val="left"/>
      <w:pPr>
        <w:ind w:left="360" w:hanging="144"/>
      </w:pPr>
      <w:rPr>
        <w:rFonts w:hint="default"/>
      </w:rPr>
    </w:lvl>
    <w:lvl w:ilvl="2">
      <w:start w:val="1"/>
      <w:numFmt w:val="decimal"/>
      <w:lvlText w:val="%1.%2.%3"/>
      <w:lvlJc w:val="left"/>
      <w:pPr>
        <w:ind w:left="720" w:hanging="288"/>
      </w:pPr>
      <w:rPr>
        <w:rFonts w:hint="default"/>
      </w:rPr>
    </w:lvl>
    <w:lvl w:ilvl="3">
      <w:start w:val="1"/>
      <w:numFmt w:val="decimal"/>
      <w:lvlText w:val="%1.%2.%3.%4"/>
      <w:lvlJc w:val="left"/>
      <w:pPr>
        <w:ind w:left="720" w:hanging="72"/>
      </w:pPr>
      <w:rPr>
        <w:rFonts w:hint="default"/>
      </w:rPr>
    </w:lvl>
    <w:lvl w:ilvl="4">
      <w:start w:val="1"/>
      <w:numFmt w:val="decimal"/>
      <w:lvlText w:val="%1.%2.%3.%4.%5"/>
      <w:lvlJc w:val="left"/>
      <w:pPr>
        <w:ind w:left="1080" w:hanging="216"/>
      </w:pPr>
      <w:rPr>
        <w:rFonts w:hint="default"/>
      </w:rPr>
    </w:lvl>
    <w:lvl w:ilvl="5">
      <w:start w:val="1"/>
      <w:numFmt w:val="decimal"/>
      <w:lvlText w:val="%1.%2.%3.%4.%5.%6"/>
      <w:lvlJc w:val="left"/>
      <w:pPr>
        <w:ind w:left="1080" w:firstLine="0"/>
      </w:pPr>
      <w:rPr>
        <w:rFonts w:hint="default"/>
      </w:rPr>
    </w:lvl>
    <w:lvl w:ilvl="6">
      <w:start w:val="1"/>
      <w:numFmt w:val="decimal"/>
      <w:lvlText w:val="%1.%2.%3.%4.%5.%6.%7"/>
      <w:lvlJc w:val="left"/>
      <w:pPr>
        <w:ind w:left="1440" w:hanging="144"/>
      </w:pPr>
      <w:rPr>
        <w:rFonts w:hint="default"/>
      </w:rPr>
    </w:lvl>
    <w:lvl w:ilvl="7">
      <w:start w:val="1"/>
      <w:numFmt w:val="decimal"/>
      <w:lvlText w:val="%1.%2.%3.%4.%5.%6.%7.%8"/>
      <w:lvlJc w:val="left"/>
      <w:pPr>
        <w:ind w:left="1440" w:firstLine="72"/>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7C1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71220E"/>
    <w:multiLevelType w:val="multilevel"/>
    <w:tmpl w:val="275E8FAA"/>
    <w:lvl w:ilvl="0">
      <w:start w:val="4"/>
      <w:numFmt w:val="decimal"/>
      <w:lvlText w:val="%1"/>
      <w:lvlJc w:val="left"/>
      <w:pPr>
        <w:ind w:left="360" w:hanging="360"/>
      </w:pPr>
      <w:rPr>
        <w:rFonts w:hint="default"/>
      </w:rPr>
    </w:lvl>
    <w:lvl w:ilvl="1">
      <w:start w:val="1"/>
      <w:numFmt w:val="decimal"/>
      <w:lvlText w:val="%1.%2"/>
      <w:lvlJc w:val="left"/>
      <w:pPr>
        <w:ind w:left="360" w:hanging="144"/>
      </w:pPr>
      <w:rPr>
        <w:rFonts w:hint="default"/>
      </w:rPr>
    </w:lvl>
    <w:lvl w:ilvl="2">
      <w:start w:val="1"/>
      <w:numFmt w:val="decimal"/>
      <w:lvlText w:val="%1.%2.%3"/>
      <w:lvlJc w:val="left"/>
      <w:pPr>
        <w:ind w:left="720" w:hanging="288"/>
      </w:pPr>
      <w:rPr>
        <w:rFonts w:hint="default"/>
      </w:rPr>
    </w:lvl>
    <w:lvl w:ilvl="3">
      <w:start w:val="1"/>
      <w:numFmt w:val="decimal"/>
      <w:lvlText w:val="%1.%2.%3.%4"/>
      <w:lvlJc w:val="left"/>
      <w:pPr>
        <w:ind w:left="720" w:hanging="72"/>
      </w:pPr>
      <w:rPr>
        <w:rFonts w:hint="default"/>
      </w:rPr>
    </w:lvl>
    <w:lvl w:ilvl="4">
      <w:start w:val="1"/>
      <w:numFmt w:val="decimal"/>
      <w:lvlText w:val="%1.%2.%3.%4.%5"/>
      <w:lvlJc w:val="left"/>
      <w:pPr>
        <w:ind w:left="1080" w:hanging="216"/>
      </w:pPr>
      <w:rPr>
        <w:rFonts w:hint="default"/>
      </w:rPr>
    </w:lvl>
    <w:lvl w:ilvl="5">
      <w:start w:val="1"/>
      <w:numFmt w:val="decimal"/>
      <w:lvlText w:val="%1.%2.%3.%4.%5.%6"/>
      <w:lvlJc w:val="left"/>
      <w:pPr>
        <w:ind w:left="1080" w:firstLine="0"/>
      </w:pPr>
      <w:rPr>
        <w:rFonts w:hint="default"/>
      </w:rPr>
    </w:lvl>
    <w:lvl w:ilvl="6">
      <w:start w:val="1"/>
      <w:numFmt w:val="decimal"/>
      <w:lvlText w:val="%1.%2.%3.%4.%5.%6.%7"/>
      <w:lvlJc w:val="left"/>
      <w:pPr>
        <w:ind w:left="1440" w:hanging="144"/>
      </w:pPr>
      <w:rPr>
        <w:rFonts w:hint="default"/>
      </w:rPr>
    </w:lvl>
    <w:lvl w:ilvl="7">
      <w:start w:val="1"/>
      <w:numFmt w:val="decimal"/>
      <w:lvlText w:val="%1.%2.%3.%4.%5.%6.%7.%8"/>
      <w:lvlJc w:val="left"/>
      <w:pPr>
        <w:ind w:left="1440" w:firstLine="72"/>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A2A37D6"/>
    <w:multiLevelType w:val="multilevel"/>
    <w:tmpl w:val="CA02463A"/>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B522483"/>
    <w:multiLevelType w:val="multilevel"/>
    <w:tmpl w:val="22BA85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97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24643F"/>
    <w:multiLevelType w:val="hybridMultilevel"/>
    <w:tmpl w:val="BEB6BDE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53669"/>
    <w:multiLevelType w:val="hybridMultilevel"/>
    <w:tmpl w:val="44F27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F31FAA"/>
    <w:multiLevelType w:val="hybridMultilevel"/>
    <w:tmpl w:val="0AB2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320B8"/>
    <w:multiLevelType w:val="multilevel"/>
    <w:tmpl w:val="49E675F2"/>
    <w:lvl w:ilvl="0">
      <w:start w:val="3"/>
      <w:numFmt w:val="decimal"/>
      <w:lvlText w:val="%1"/>
      <w:lvlJc w:val="left"/>
      <w:pPr>
        <w:ind w:left="360" w:hanging="360"/>
      </w:pPr>
      <w:rPr>
        <w:rFonts w:hint="default"/>
      </w:rPr>
    </w:lvl>
    <w:lvl w:ilvl="1">
      <w:start w:val="1"/>
      <w:numFmt w:val="decimal"/>
      <w:lvlText w:val="%1.%2"/>
      <w:lvlJc w:val="left"/>
      <w:pPr>
        <w:ind w:left="360" w:hanging="144"/>
      </w:pPr>
      <w:rPr>
        <w:rFonts w:hint="default"/>
      </w:rPr>
    </w:lvl>
    <w:lvl w:ilvl="2">
      <w:start w:val="1"/>
      <w:numFmt w:val="decimal"/>
      <w:lvlText w:val="%1.%2.%3"/>
      <w:lvlJc w:val="left"/>
      <w:pPr>
        <w:ind w:left="720" w:hanging="288"/>
      </w:pPr>
      <w:rPr>
        <w:rFonts w:hint="default"/>
      </w:rPr>
    </w:lvl>
    <w:lvl w:ilvl="3">
      <w:start w:val="1"/>
      <w:numFmt w:val="decimal"/>
      <w:lvlText w:val="%1.%2.%3.%4"/>
      <w:lvlJc w:val="left"/>
      <w:pPr>
        <w:ind w:left="720" w:hanging="72"/>
      </w:pPr>
      <w:rPr>
        <w:rFonts w:hint="default"/>
      </w:rPr>
    </w:lvl>
    <w:lvl w:ilvl="4">
      <w:start w:val="1"/>
      <w:numFmt w:val="decimal"/>
      <w:lvlText w:val="%1.%2.%3.%4.%5"/>
      <w:lvlJc w:val="left"/>
      <w:pPr>
        <w:ind w:left="1080" w:hanging="216"/>
      </w:pPr>
      <w:rPr>
        <w:rFonts w:hint="default"/>
      </w:rPr>
    </w:lvl>
    <w:lvl w:ilvl="5">
      <w:start w:val="1"/>
      <w:numFmt w:val="decimal"/>
      <w:lvlText w:val="%1.%2.%3.%4.%5.%6"/>
      <w:lvlJc w:val="left"/>
      <w:pPr>
        <w:ind w:left="1080" w:firstLine="0"/>
      </w:pPr>
      <w:rPr>
        <w:rFonts w:hint="default"/>
      </w:rPr>
    </w:lvl>
    <w:lvl w:ilvl="6">
      <w:start w:val="1"/>
      <w:numFmt w:val="decimal"/>
      <w:lvlText w:val="%1.%2.%3.%4.%5.%6.%7"/>
      <w:lvlJc w:val="left"/>
      <w:pPr>
        <w:ind w:left="1440" w:hanging="144"/>
      </w:pPr>
      <w:rPr>
        <w:rFonts w:hint="default"/>
      </w:rPr>
    </w:lvl>
    <w:lvl w:ilvl="7">
      <w:start w:val="1"/>
      <w:numFmt w:val="decimal"/>
      <w:lvlText w:val="%1.%2.%3.%4.%5.%6.%7.%8"/>
      <w:lvlJc w:val="left"/>
      <w:pPr>
        <w:ind w:left="1440" w:firstLine="72"/>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C79321E"/>
    <w:multiLevelType w:val="multilevel"/>
    <w:tmpl w:val="B874DB52"/>
    <w:lvl w:ilvl="0">
      <w:start w:val="5"/>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21" w15:restartNumberingAfterBreak="0">
    <w:nsid w:val="3FBA007B"/>
    <w:multiLevelType w:val="hybridMultilevel"/>
    <w:tmpl w:val="7332CF40"/>
    <w:lvl w:ilvl="0" w:tplc="DCA07C00">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C5F21"/>
    <w:multiLevelType w:val="hybridMultilevel"/>
    <w:tmpl w:val="99084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07746"/>
    <w:multiLevelType w:val="multilevel"/>
    <w:tmpl w:val="9D286F7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EC5BF1"/>
    <w:multiLevelType w:val="hybridMultilevel"/>
    <w:tmpl w:val="6D3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14263"/>
    <w:multiLevelType w:val="multilevel"/>
    <w:tmpl w:val="6BF8A0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2251C31"/>
    <w:multiLevelType w:val="hybridMultilevel"/>
    <w:tmpl w:val="0BA4DC8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05AB8"/>
    <w:multiLevelType w:val="hybridMultilevel"/>
    <w:tmpl w:val="A81472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14818"/>
    <w:multiLevelType w:val="hybridMultilevel"/>
    <w:tmpl w:val="0EF2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5A3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0D1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043F18"/>
    <w:multiLevelType w:val="multilevel"/>
    <w:tmpl w:val="38FED4D8"/>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E3D2678"/>
    <w:multiLevelType w:val="multilevel"/>
    <w:tmpl w:val="463CB8E6"/>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BF2B54"/>
    <w:multiLevelType w:val="multilevel"/>
    <w:tmpl w:val="CDBE729A"/>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4ED126F"/>
    <w:multiLevelType w:val="multilevel"/>
    <w:tmpl w:val="8692F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5704C06"/>
    <w:multiLevelType w:val="multilevel"/>
    <w:tmpl w:val="9AA07B26"/>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67034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D83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E34A1B"/>
    <w:multiLevelType w:val="multilevel"/>
    <w:tmpl w:val="26DC3218"/>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0C6A3B"/>
    <w:multiLevelType w:val="hybridMultilevel"/>
    <w:tmpl w:val="C728E5C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FD234E"/>
    <w:multiLevelType w:val="hybridMultilevel"/>
    <w:tmpl w:val="0F50BAD4"/>
    <w:lvl w:ilvl="0" w:tplc="CCD0EC3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4120D"/>
    <w:multiLevelType w:val="multilevel"/>
    <w:tmpl w:val="27B6B8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27"/>
  </w:num>
  <w:num w:numId="3">
    <w:abstractNumId w:val="7"/>
  </w:num>
  <w:num w:numId="4">
    <w:abstractNumId w:val="34"/>
  </w:num>
  <w:num w:numId="5">
    <w:abstractNumId w:val="4"/>
  </w:num>
  <w:num w:numId="6">
    <w:abstractNumId w:val="36"/>
  </w:num>
  <w:num w:numId="7">
    <w:abstractNumId w:val="25"/>
  </w:num>
  <w:num w:numId="8">
    <w:abstractNumId w:val="12"/>
  </w:num>
  <w:num w:numId="9">
    <w:abstractNumId w:val="23"/>
  </w:num>
  <w:num w:numId="10">
    <w:abstractNumId w:val="19"/>
  </w:num>
  <w:num w:numId="11">
    <w:abstractNumId w:val="41"/>
  </w:num>
  <w:num w:numId="12">
    <w:abstractNumId w:val="6"/>
  </w:num>
  <w:num w:numId="13">
    <w:abstractNumId w:val="13"/>
  </w:num>
  <w:num w:numId="14">
    <w:abstractNumId w:val="11"/>
  </w:num>
  <w:num w:numId="15">
    <w:abstractNumId w:val="30"/>
  </w:num>
  <w:num w:numId="16">
    <w:abstractNumId w:val="37"/>
  </w:num>
  <w:num w:numId="17">
    <w:abstractNumId w:val="15"/>
  </w:num>
  <w:num w:numId="18">
    <w:abstractNumId w:val="29"/>
  </w:num>
  <w:num w:numId="19">
    <w:abstractNumId w:val="2"/>
  </w:num>
  <w:num w:numId="20">
    <w:abstractNumId w:val="35"/>
  </w:num>
  <w:num w:numId="21">
    <w:abstractNumId w:val="1"/>
  </w:num>
  <w:num w:numId="22">
    <w:abstractNumId w:val="32"/>
  </w:num>
  <w:num w:numId="23">
    <w:abstractNumId w:val="38"/>
  </w:num>
  <w:num w:numId="24">
    <w:abstractNumId w:val="33"/>
  </w:num>
  <w:num w:numId="25">
    <w:abstractNumId w:val="14"/>
  </w:num>
  <w:num w:numId="26">
    <w:abstractNumId w:val="28"/>
  </w:num>
  <w:num w:numId="27">
    <w:abstractNumId w:val="17"/>
  </w:num>
  <w:num w:numId="28">
    <w:abstractNumId w:val="26"/>
  </w:num>
  <w:num w:numId="29">
    <w:abstractNumId w:val="3"/>
  </w:num>
  <w:num w:numId="30">
    <w:abstractNumId w:val="5"/>
  </w:num>
  <w:num w:numId="31">
    <w:abstractNumId w:val="18"/>
  </w:num>
  <w:num w:numId="32">
    <w:abstractNumId w:val="9"/>
  </w:num>
  <w:num w:numId="33">
    <w:abstractNumId w:val="40"/>
  </w:num>
  <w:num w:numId="34">
    <w:abstractNumId w:val="8"/>
  </w:num>
  <w:num w:numId="35">
    <w:abstractNumId w:val="0"/>
  </w:num>
  <w:num w:numId="36">
    <w:abstractNumId w:val="21"/>
  </w:num>
  <w:num w:numId="37">
    <w:abstractNumId w:val="31"/>
  </w:num>
  <w:num w:numId="38">
    <w:abstractNumId w:val="39"/>
  </w:num>
  <w:num w:numId="39">
    <w:abstractNumId w:val="20"/>
  </w:num>
  <w:num w:numId="40">
    <w:abstractNumId w:val="22"/>
  </w:num>
  <w:num w:numId="41">
    <w:abstractNumId w:val="10"/>
  </w:num>
  <w:num w:numId="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drasekaran, Pradeep">
    <w15:presenceInfo w15:providerId="AD" w15:userId="S::pchandrasekaran@ciber.com::2d5c8fff-b9e7-4959-9a98-8160e0d973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96"/>
    <w:rsid w:val="000153DF"/>
    <w:rsid w:val="00043FA2"/>
    <w:rsid w:val="00044916"/>
    <w:rsid w:val="00066610"/>
    <w:rsid w:val="00070849"/>
    <w:rsid w:val="0007516C"/>
    <w:rsid w:val="000928CC"/>
    <w:rsid w:val="000A2FE1"/>
    <w:rsid w:val="000C7116"/>
    <w:rsid w:val="000D781D"/>
    <w:rsid w:val="000E1FA9"/>
    <w:rsid w:val="000E3D84"/>
    <w:rsid w:val="000F4ED8"/>
    <w:rsid w:val="0010298E"/>
    <w:rsid w:val="001076F5"/>
    <w:rsid w:val="00111A3F"/>
    <w:rsid w:val="00114D34"/>
    <w:rsid w:val="00144FFD"/>
    <w:rsid w:val="00146339"/>
    <w:rsid w:val="00166A04"/>
    <w:rsid w:val="001732FE"/>
    <w:rsid w:val="001837DF"/>
    <w:rsid w:val="0019066B"/>
    <w:rsid w:val="001B4387"/>
    <w:rsid w:val="001C2B6F"/>
    <w:rsid w:val="0020091A"/>
    <w:rsid w:val="00212544"/>
    <w:rsid w:val="0023061B"/>
    <w:rsid w:val="00274B96"/>
    <w:rsid w:val="00277AE4"/>
    <w:rsid w:val="00280096"/>
    <w:rsid w:val="002936A4"/>
    <w:rsid w:val="002D2C02"/>
    <w:rsid w:val="002D6308"/>
    <w:rsid w:val="002E29DC"/>
    <w:rsid w:val="002E76C8"/>
    <w:rsid w:val="002E7963"/>
    <w:rsid w:val="002F21DF"/>
    <w:rsid w:val="003049AB"/>
    <w:rsid w:val="003302C1"/>
    <w:rsid w:val="00331320"/>
    <w:rsid w:val="003340AB"/>
    <w:rsid w:val="003374F2"/>
    <w:rsid w:val="00337D89"/>
    <w:rsid w:val="00350219"/>
    <w:rsid w:val="003548FB"/>
    <w:rsid w:val="00360F49"/>
    <w:rsid w:val="00370F1E"/>
    <w:rsid w:val="00376B3B"/>
    <w:rsid w:val="00384763"/>
    <w:rsid w:val="00395AC6"/>
    <w:rsid w:val="003A3611"/>
    <w:rsid w:val="003A3AB0"/>
    <w:rsid w:val="003A752D"/>
    <w:rsid w:val="003C20B9"/>
    <w:rsid w:val="003E557E"/>
    <w:rsid w:val="003E5BED"/>
    <w:rsid w:val="003F7E59"/>
    <w:rsid w:val="00407938"/>
    <w:rsid w:val="0041123A"/>
    <w:rsid w:val="00444C97"/>
    <w:rsid w:val="00455826"/>
    <w:rsid w:val="004846E7"/>
    <w:rsid w:val="004868BC"/>
    <w:rsid w:val="004C6360"/>
    <w:rsid w:val="00522412"/>
    <w:rsid w:val="005254FF"/>
    <w:rsid w:val="0053033F"/>
    <w:rsid w:val="005310CA"/>
    <w:rsid w:val="005457E0"/>
    <w:rsid w:val="0058055C"/>
    <w:rsid w:val="00581AA8"/>
    <w:rsid w:val="005B0DFD"/>
    <w:rsid w:val="005B2EF2"/>
    <w:rsid w:val="005D4E5B"/>
    <w:rsid w:val="006073B5"/>
    <w:rsid w:val="00611D9F"/>
    <w:rsid w:val="006414C4"/>
    <w:rsid w:val="006632D2"/>
    <w:rsid w:val="0066542D"/>
    <w:rsid w:val="00672A7E"/>
    <w:rsid w:val="0067464B"/>
    <w:rsid w:val="006A03EB"/>
    <w:rsid w:val="006A0E38"/>
    <w:rsid w:val="006A159F"/>
    <w:rsid w:val="00701705"/>
    <w:rsid w:val="007077E8"/>
    <w:rsid w:val="00732AFE"/>
    <w:rsid w:val="00751E49"/>
    <w:rsid w:val="007843CE"/>
    <w:rsid w:val="00791895"/>
    <w:rsid w:val="007B1620"/>
    <w:rsid w:val="007C6402"/>
    <w:rsid w:val="007D4C91"/>
    <w:rsid w:val="007F3729"/>
    <w:rsid w:val="00801895"/>
    <w:rsid w:val="008053B3"/>
    <w:rsid w:val="008075E1"/>
    <w:rsid w:val="00812F09"/>
    <w:rsid w:val="00821E4C"/>
    <w:rsid w:val="00823137"/>
    <w:rsid w:val="00832606"/>
    <w:rsid w:val="00841BE2"/>
    <w:rsid w:val="00854FF6"/>
    <w:rsid w:val="008616BE"/>
    <w:rsid w:val="008701E3"/>
    <w:rsid w:val="008725FD"/>
    <w:rsid w:val="008834E1"/>
    <w:rsid w:val="008835B8"/>
    <w:rsid w:val="008A67E5"/>
    <w:rsid w:val="008C3FFA"/>
    <w:rsid w:val="008C46E8"/>
    <w:rsid w:val="008D11AE"/>
    <w:rsid w:val="008D487E"/>
    <w:rsid w:val="008D7DD4"/>
    <w:rsid w:val="008F1589"/>
    <w:rsid w:val="0091346C"/>
    <w:rsid w:val="00921940"/>
    <w:rsid w:val="00955E3C"/>
    <w:rsid w:val="00965102"/>
    <w:rsid w:val="0096535D"/>
    <w:rsid w:val="009725CE"/>
    <w:rsid w:val="0099747A"/>
    <w:rsid w:val="009D71FD"/>
    <w:rsid w:val="009E552C"/>
    <w:rsid w:val="00A13B62"/>
    <w:rsid w:val="00A276AD"/>
    <w:rsid w:val="00A356F9"/>
    <w:rsid w:val="00A528B9"/>
    <w:rsid w:val="00A56407"/>
    <w:rsid w:val="00A60F9B"/>
    <w:rsid w:val="00A639A6"/>
    <w:rsid w:val="00AB0C83"/>
    <w:rsid w:val="00AC5265"/>
    <w:rsid w:val="00AE1FB8"/>
    <w:rsid w:val="00AE4A6D"/>
    <w:rsid w:val="00AE6E29"/>
    <w:rsid w:val="00AF0B7C"/>
    <w:rsid w:val="00B13E8B"/>
    <w:rsid w:val="00B160C9"/>
    <w:rsid w:val="00B413DF"/>
    <w:rsid w:val="00B43CC5"/>
    <w:rsid w:val="00B7071D"/>
    <w:rsid w:val="00B80B75"/>
    <w:rsid w:val="00BB21E0"/>
    <w:rsid w:val="00BB6681"/>
    <w:rsid w:val="00BC0232"/>
    <w:rsid w:val="00BC5DB4"/>
    <w:rsid w:val="00BD2242"/>
    <w:rsid w:val="00BE1035"/>
    <w:rsid w:val="00BE34BD"/>
    <w:rsid w:val="00C1107D"/>
    <w:rsid w:val="00C248C2"/>
    <w:rsid w:val="00C4097C"/>
    <w:rsid w:val="00C71B95"/>
    <w:rsid w:val="00C805BF"/>
    <w:rsid w:val="00CA5F3B"/>
    <w:rsid w:val="00CC19A7"/>
    <w:rsid w:val="00CC1B96"/>
    <w:rsid w:val="00CC46D0"/>
    <w:rsid w:val="00CD6C0A"/>
    <w:rsid w:val="00CF1CB1"/>
    <w:rsid w:val="00D01231"/>
    <w:rsid w:val="00D03B66"/>
    <w:rsid w:val="00D115A0"/>
    <w:rsid w:val="00D127A0"/>
    <w:rsid w:val="00D23ACD"/>
    <w:rsid w:val="00D5754A"/>
    <w:rsid w:val="00D71B54"/>
    <w:rsid w:val="00D76878"/>
    <w:rsid w:val="00D824F4"/>
    <w:rsid w:val="00D82A88"/>
    <w:rsid w:val="00D956B2"/>
    <w:rsid w:val="00DA6CB0"/>
    <w:rsid w:val="00DA72EA"/>
    <w:rsid w:val="00DC4C14"/>
    <w:rsid w:val="00DF0099"/>
    <w:rsid w:val="00E01D9C"/>
    <w:rsid w:val="00E16FE0"/>
    <w:rsid w:val="00E214F8"/>
    <w:rsid w:val="00E27F99"/>
    <w:rsid w:val="00E36CD8"/>
    <w:rsid w:val="00E456F3"/>
    <w:rsid w:val="00E7268A"/>
    <w:rsid w:val="00E744EE"/>
    <w:rsid w:val="00E821E3"/>
    <w:rsid w:val="00E84760"/>
    <w:rsid w:val="00E8494F"/>
    <w:rsid w:val="00EB54FF"/>
    <w:rsid w:val="00ED1DF7"/>
    <w:rsid w:val="00ED2FD3"/>
    <w:rsid w:val="00EE45CF"/>
    <w:rsid w:val="00F010BE"/>
    <w:rsid w:val="00F03403"/>
    <w:rsid w:val="00F1556C"/>
    <w:rsid w:val="00F202CC"/>
    <w:rsid w:val="00F320DE"/>
    <w:rsid w:val="00F35891"/>
    <w:rsid w:val="00F750A5"/>
    <w:rsid w:val="00FC3243"/>
    <w:rsid w:val="00FE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079A"/>
  <w15:chartTrackingRefBased/>
  <w15:docId w15:val="{FDA625C5-2D18-A34F-954E-B0FBDACE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0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781D"/>
    <w:pPr>
      <w:ind w:left="720"/>
      <w:contextualSpacing/>
    </w:pPr>
  </w:style>
  <w:style w:type="character" w:customStyle="1" w:styleId="Heading1Char">
    <w:name w:val="Heading 1 Char"/>
    <w:basedOn w:val="DefaultParagraphFont"/>
    <w:link w:val="Heading1"/>
    <w:uiPriority w:val="9"/>
    <w:rsid w:val="00CC1B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1D9F"/>
    <w:rPr>
      <w:color w:val="0563C1" w:themeColor="hyperlink"/>
      <w:u w:val="single"/>
    </w:rPr>
  </w:style>
  <w:style w:type="character" w:styleId="UnresolvedMention">
    <w:name w:val="Unresolved Mention"/>
    <w:basedOn w:val="DefaultParagraphFont"/>
    <w:uiPriority w:val="99"/>
    <w:semiHidden/>
    <w:unhideWhenUsed/>
    <w:rsid w:val="00611D9F"/>
    <w:rPr>
      <w:color w:val="808080"/>
      <w:shd w:val="clear" w:color="auto" w:fill="E6E6E6"/>
    </w:rPr>
  </w:style>
  <w:style w:type="character" w:customStyle="1" w:styleId="Heading2Char">
    <w:name w:val="Heading 2 Char"/>
    <w:basedOn w:val="DefaultParagraphFont"/>
    <w:link w:val="Heading2"/>
    <w:uiPriority w:val="9"/>
    <w:rsid w:val="00611D9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0232"/>
    <w:pPr>
      <w:outlineLvl w:val="9"/>
    </w:pPr>
  </w:style>
  <w:style w:type="paragraph" w:styleId="TOC2">
    <w:name w:val="toc 2"/>
    <w:basedOn w:val="Normal"/>
    <w:next w:val="Normal"/>
    <w:autoRedefine/>
    <w:uiPriority w:val="39"/>
    <w:unhideWhenUsed/>
    <w:rsid w:val="00BC0232"/>
    <w:pPr>
      <w:spacing w:after="100"/>
      <w:ind w:left="220"/>
    </w:pPr>
  </w:style>
  <w:style w:type="paragraph" w:styleId="TOC1">
    <w:name w:val="toc 1"/>
    <w:basedOn w:val="Normal"/>
    <w:next w:val="Normal"/>
    <w:autoRedefine/>
    <w:uiPriority w:val="39"/>
    <w:unhideWhenUsed/>
    <w:rsid w:val="00BC0232"/>
    <w:pPr>
      <w:spacing w:after="100"/>
    </w:pPr>
  </w:style>
  <w:style w:type="paragraph" w:customStyle="1" w:styleId="TableHeading">
    <w:name w:val="Table Heading"/>
    <w:basedOn w:val="Normal"/>
    <w:link w:val="TableHeadingChar"/>
    <w:qFormat/>
    <w:rsid w:val="00166A04"/>
    <w:pPr>
      <w:spacing w:before="40" w:after="200" w:line="240" w:lineRule="auto"/>
      <w:jc w:val="center"/>
    </w:pPr>
    <w:rPr>
      <w:rFonts w:ascii="Calibri" w:eastAsia="Times New Roman" w:hAnsi="Calibri" w:cs="Times New Roman"/>
      <w:b/>
      <w:color w:val="7030A0"/>
      <w:sz w:val="24"/>
      <w:szCs w:val="32"/>
    </w:rPr>
  </w:style>
  <w:style w:type="character" w:customStyle="1" w:styleId="TableHeadingChar">
    <w:name w:val="Table Heading Char"/>
    <w:link w:val="TableHeading"/>
    <w:rsid w:val="00166A04"/>
    <w:rPr>
      <w:rFonts w:ascii="Calibri" w:eastAsia="Times New Roman" w:hAnsi="Calibri" w:cs="Times New Roman"/>
      <w:b/>
      <w:color w:val="7030A0"/>
      <w:sz w:val="24"/>
      <w:szCs w:val="32"/>
    </w:rPr>
  </w:style>
  <w:style w:type="character" w:customStyle="1" w:styleId="Heading3Char">
    <w:name w:val="Heading 3 Char"/>
    <w:basedOn w:val="DefaultParagraphFont"/>
    <w:link w:val="Heading3"/>
    <w:uiPriority w:val="9"/>
    <w:rsid w:val="00166A0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66A04"/>
    <w:rPr>
      <w:color w:val="954F72" w:themeColor="followedHyperlink"/>
      <w:u w:val="single"/>
    </w:rPr>
  </w:style>
  <w:style w:type="character" w:styleId="CommentReference">
    <w:name w:val="annotation reference"/>
    <w:basedOn w:val="DefaultParagraphFont"/>
    <w:uiPriority w:val="99"/>
    <w:semiHidden/>
    <w:unhideWhenUsed/>
    <w:rsid w:val="00166A04"/>
    <w:rPr>
      <w:sz w:val="16"/>
      <w:szCs w:val="16"/>
    </w:rPr>
  </w:style>
  <w:style w:type="paragraph" w:styleId="CommentText">
    <w:name w:val="annotation text"/>
    <w:basedOn w:val="Normal"/>
    <w:link w:val="CommentTextChar"/>
    <w:uiPriority w:val="99"/>
    <w:semiHidden/>
    <w:unhideWhenUsed/>
    <w:rsid w:val="00166A04"/>
    <w:pPr>
      <w:spacing w:line="240" w:lineRule="auto"/>
    </w:pPr>
    <w:rPr>
      <w:sz w:val="20"/>
      <w:szCs w:val="20"/>
    </w:rPr>
  </w:style>
  <w:style w:type="character" w:customStyle="1" w:styleId="CommentTextChar">
    <w:name w:val="Comment Text Char"/>
    <w:basedOn w:val="DefaultParagraphFont"/>
    <w:link w:val="CommentText"/>
    <w:uiPriority w:val="99"/>
    <w:semiHidden/>
    <w:rsid w:val="00166A04"/>
    <w:rPr>
      <w:sz w:val="20"/>
      <w:szCs w:val="20"/>
    </w:rPr>
  </w:style>
  <w:style w:type="paragraph" w:styleId="CommentSubject">
    <w:name w:val="annotation subject"/>
    <w:basedOn w:val="CommentText"/>
    <w:next w:val="CommentText"/>
    <w:link w:val="CommentSubjectChar"/>
    <w:uiPriority w:val="99"/>
    <w:semiHidden/>
    <w:unhideWhenUsed/>
    <w:rsid w:val="00166A04"/>
    <w:rPr>
      <w:b/>
      <w:bCs/>
    </w:rPr>
  </w:style>
  <w:style w:type="character" w:customStyle="1" w:styleId="CommentSubjectChar">
    <w:name w:val="Comment Subject Char"/>
    <w:basedOn w:val="CommentTextChar"/>
    <w:link w:val="CommentSubject"/>
    <w:uiPriority w:val="99"/>
    <w:semiHidden/>
    <w:rsid w:val="00166A04"/>
    <w:rPr>
      <w:b/>
      <w:bCs/>
      <w:sz w:val="20"/>
      <w:szCs w:val="20"/>
    </w:rPr>
  </w:style>
  <w:style w:type="paragraph" w:styleId="BalloonText">
    <w:name w:val="Balloon Text"/>
    <w:basedOn w:val="Normal"/>
    <w:link w:val="BalloonTextChar"/>
    <w:uiPriority w:val="99"/>
    <w:semiHidden/>
    <w:unhideWhenUsed/>
    <w:rsid w:val="00166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A04"/>
    <w:rPr>
      <w:rFonts w:ascii="Segoe UI" w:hAnsi="Segoe UI" w:cs="Segoe UI"/>
      <w:sz w:val="18"/>
      <w:szCs w:val="18"/>
    </w:rPr>
  </w:style>
  <w:style w:type="paragraph" w:styleId="TOC3">
    <w:name w:val="toc 3"/>
    <w:basedOn w:val="Normal"/>
    <w:next w:val="Normal"/>
    <w:autoRedefine/>
    <w:uiPriority w:val="39"/>
    <w:unhideWhenUsed/>
    <w:rsid w:val="002936A4"/>
    <w:pPr>
      <w:spacing w:after="100"/>
      <w:ind w:left="440"/>
    </w:pPr>
  </w:style>
  <w:style w:type="paragraph" w:styleId="Header">
    <w:name w:val="header"/>
    <w:basedOn w:val="Normal"/>
    <w:link w:val="HeaderChar"/>
    <w:uiPriority w:val="99"/>
    <w:unhideWhenUsed/>
    <w:rsid w:val="00183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7DF"/>
  </w:style>
  <w:style w:type="paragraph" w:styleId="Footer">
    <w:name w:val="footer"/>
    <w:basedOn w:val="Normal"/>
    <w:link w:val="FooterChar"/>
    <w:uiPriority w:val="99"/>
    <w:unhideWhenUsed/>
    <w:rsid w:val="00183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351">
      <w:bodyDiv w:val="1"/>
      <w:marLeft w:val="0"/>
      <w:marRight w:val="0"/>
      <w:marTop w:val="0"/>
      <w:marBottom w:val="0"/>
      <w:divBdr>
        <w:top w:val="none" w:sz="0" w:space="0" w:color="auto"/>
        <w:left w:val="none" w:sz="0" w:space="0" w:color="auto"/>
        <w:bottom w:val="none" w:sz="0" w:space="0" w:color="auto"/>
        <w:right w:val="none" w:sz="0" w:space="0" w:color="auto"/>
      </w:divBdr>
    </w:div>
    <w:div w:id="175197626">
      <w:bodyDiv w:val="1"/>
      <w:marLeft w:val="0"/>
      <w:marRight w:val="0"/>
      <w:marTop w:val="0"/>
      <w:marBottom w:val="0"/>
      <w:divBdr>
        <w:top w:val="none" w:sz="0" w:space="0" w:color="auto"/>
        <w:left w:val="none" w:sz="0" w:space="0" w:color="auto"/>
        <w:bottom w:val="none" w:sz="0" w:space="0" w:color="auto"/>
        <w:right w:val="none" w:sz="0" w:space="0" w:color="auto"/>
      </w:divBdr>
    </w:div>
    <w:div w:id="1624310991">
      <w:bodyDiv w:val="1"/>
      <w:marLeft w:val="0"/>
      <w:marRight w:val="0"/>
      <w:marTop w:val="0"/>
      <w:marBottom w:val="0"/>
      <w:divBdr>
        <w:top w:val="none" w:sz="0" w:space="0" w:color="auto"/>
        <w:left w:val="none" w:sz="0" w:space="0" w:color="auto"/>
        <w:bottom w:val="none" w:sz="0" w:space="0" w:color="auto"/>
        <w:right w:val="none" w:sz="0" w:space="0" w:color="auto"/>
      </w:divBdr>
    </w:div>
    <w:div w:id="203433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9D4D421F9D674DAD454C3B5B50252A"/>
        <w:category>
          <w:name w:val="General"/>
          <w:gallery w:val="placeholder"/>
        </w:category>
        <w:types>
          <w:type w:val="bbPlcHdr"/>
        </w:types>
        <w:behaviors>
          <w:behavior w:val="content"/>
        </w:behaviors>
        <w:guid w:val="{C17D5B91-9E40-9044-9431-43C0935BA16C}"/>
      </w:docPartPr>
      <w:docPartBody>
        <w:p w:rsidR="00000000" w:rsidRDefault="00112291" w:rsidP="00112291">
          <w:pPr>
            <w:pStyle w:val="CC9D4D421F9D674DAD454C3B5B5025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91"/>
    <w:rsid w:val="00112291"/>
    <w:rsid w:val="005F1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54C3A6D7F9743A2B6DAD998B719E3">
    <w:name w:val="3FF54C3A6D7F9743A2B6DAD998B719E3"/>
    <w:rsid w:val="00112291"/>
  </w:style>
  <w:style w:type="paragraph" w:customStyle="1" w:styleId="CC9D4D421F9D674DAD454C3B5B50252A">
    <w:name w:val="CC9D4D421F9D674DAD454C3B5B50252A"/>
    <w:rsid w:val="00112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0F635-82C5-2847-B693-C365EE34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chandrasekaran</dc:creator>
  <cp:keywords/>
  <dc:description/>
  <cp:lastModifiedBy>Chandrasekaran, Pradeep</cp:lastModifiedBy>
  <cp:revision>6</cp:revision>
  <dcterms:created xsi:type="dcterms:W3CDTF">2019-06-29T05:58:00Z</dcterms:created>
  <dcterms:modified xsi:type="dcterms:W3CDTF">2019-08-24T12:56:00Z</dcterms:modified>
</cp:coreProperties>
</file>